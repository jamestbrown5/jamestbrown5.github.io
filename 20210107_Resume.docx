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1D0E" w14:textId="12B41510" w:rsidR="00205A8C" w:rsidRPr="00205A8C" w:rsidDel="00DA0985" w:rsidRDefault="00205A8C">
      <w:pPr>
        <w:pBdr>
          <w:bottom w:val="single" w:sz="12" w:space="0" w:color="auto"/>
        </w:pBdr>
        <w:tabs>
          <w:tab w:val="left" w:pos="1620"/>
        </w:tabs>
        <w:ind w:right="-36"/>
        <w:jc w:val="center"/>
        <w:rPr>
          <w:del w:id="0" w:author="Chandra Earl" w:date="2020-03-10T11:58:00Z"/>
          <w:rFonts w:ascii="Times New Roman" w:eastAsia="Times New Roman" w:hAnsi="Times New Roman" w:cs="Times New Roman"/>
          <w:bCs/>
        </w:rPr>
        <w:pPrChange w:id="1" w:author="Chandra Earl" w:date="2020-03-11T10:50:00Z">
          <w:pPr>
            <w:tabs>
              <w:tab w:val="left" w:pos="1620"/>
            </w:tabs>
            <w:ind w:right="-36"/>
            <w:jc w:val="center"/>
          </w:pPr>
        </w:pPrChange>
      </w:pPr>
      <w:commentRangeStart w:id="2"/>
      <w:del w:id="3" w:author="Chandra Earl" w:date="2020-03-10T11:58:00Z">
        <w:r w:rsidRPr="00205A8C" w:rsidDel="00DA0985">
          <w:rPr>
            <w:rFonts w:ascii="Times New Roman" w:eastAsia="Times New Roman" w:hAnsi="Times New Roman" w:cs="Times New Roman"/>
            <w:bCs/>
          </w:rPr>
          <w:delText>Curriculum Vitae</w:delText>
        </w:r>
        <w:commentRangeEnd w:id="2"/>
        <w:r w:rsidR="00F330ED" w:rsidDel="00DA0985">
          <w:rPr>
            <w:rStyle w:val="CommentReference"/>
          </w:rPr>
          <w:commentReference w:id="2"/>
        </w:r>
      </w:del>
    </w:p>
    <w:p w14:paraId="01C14C38" w14:textId="2198CBC0" w:rsidR="00205A8C" w:rsidRPr="00205A8C" w:rsidDel="00DA0985" w:rsidRDefault="00205A8C">
      <w:pPr>
        <w:pBdr>
          <w:bottom w:val="single" w:sz="12" w:space="0" w:color="auto"/>
        </w:pBdr>
        <w:tabs>
          <w:tab w:val="left" w:pos="1620"/>
        </w:tabs>
        <w:ind w:right="-36"/>
        <w:rPr>
          <w:del w:id="4" w:author="Chandra Earl" w:date="2020-03-10T11:58:00Z"/>
          <w:rFonts w:ascii="Times New Roman" w:eastAsia="Times New Roman" w:hAnsi="Times New Roman" w:cs="Times New Roman"/>
          <w:bCs/>
        </w:rPr>
        <w:pPrChange w:id="5" w:author="Chandra Earl" w:date="2020-03-11T10:50:00Z">
          <w:pPr>
            <w:pBdr>
              <w:bottom w:val="single" w:sz="12" w:space="1" w:color="auto"/>
            </w:pBdr>
            <w:tabs>
              <w:tab w:val="left" w:pos="1620"/>
            </w:tabs>
            <w:ind w:right="-36"/>
          </w:pPr>
        </w:pPrChange>
      </w:pPr>
    </w:p>
    <w:p w14:paraId="6F95AA4D" w14:textId="7DCD3C6B" w:rsidR="00205A8C" w:rsidRPr="00205A8C" w:rsidDel="00DA0985" w:rsidRDefault="00205A8C">
      <w:pPr>
        <w:pBdr>
          <w:bottom w:val="single" w:sz="12" w:space="0" w:color="auto"/>
        </w:pBdr>
        <w:tabs>
          <w:tab w:val="left" w:pos="1620"/>
        </w:tabs>
        <w:ind w:right="-36"/>
        <w:rPr>
          <w:del w:id="6" w:author="Chandra Earl" w:date="2020-03-10T11:58:00Z"/>
          <w:rFonts w:ascii="Times New Roman" w:eastAsia="Times New Roman" w:hAnsi="Times New Roman" w:cs="Times New Roman"/>
          <w:bCs/>
          <w:sz w:val="8"/>
          <w:szCs w:val="8"/>
        </w:rPr>
        <w:pPrChange w:id="7" w:author="Chandra Earl" w:date="2020-03-11T10:50:00Z">
          <w:pPr>
            <w:tabs>
              <w:tab w:val="left" w:pos="1620"/>
            </w:tabs>
            <w:ind w:right="-36"/>
          </w:pPr>
        </w:pPrChange>
      </w:pPr>
    </w:p>
    <w:p w14:paraId="0370732F" w14:textId="4FF9D9FC" w:rsidR="007E3CE8" w:rsidRPr="00741835" w:rsidRDefault="00205A8C">
      <w:pPr>
        <w:pBdr>
          <w:bottom w:val="single" w:sz="12" w:space="0" w:color="auto"/>
        </w:pBdr>
        <w:tabs>
          <w:tab w:val="left" w:pos="1620"/>
        </w:tabs>
        <w:ind w:right="-36"/>
        <w:jc w:val="center"/>
        <w:rPr>
          <w:rFonts w:ascii="Times New Roman" w:hAnsi="Times New Roman"/>
          <w:b/>
          <w:sz w:val="56"/>
          <w:szCs w:val="56"/>
          <w:rPrChange w:id="8" w:author="Brown,James T" w:date="2020-03-11T10:51:00Z">
            <w:rPr>
              <w:rFonts w:ascii="Times New Roman" w:hAnsi="Times New Roman"/>
              <w:sz w:val="32"/>
            </w:rPr>
          </w:rPrChange>
        </w:rPr>
        <w:pPrChange w:id="9" w:author="Chandra Earl" w:date="2020-03-11T10:50:00Z">
          <w:pPr>
            <w:pBdr>
              <w:bottom w:val="single" w:sz="12" w:space="1" w:color="auto"/>
            </w:pBdr>
            <w:tabs>
              <w:tab w:val="left" w:pos="1620"/>
            </w:tabs>
            <w:ind w:right="-36"/>
            <w:jc w:val="center"/>
          </w:pPr>
        </w:pPrChange>
      </w:pPr>
      <w:commentRangeStart w:id="10"/>
      <w:commentRangeStart w:id="11"/>
      <w:r w:rsidRPr="00741835">
        <w:rPr>
          <w:rFonts w:ascii="Times New Roman" w:hAnsi="Times New Roman"/>
          <w:b/>
          <w:sz w:val="56"/>
          <w:szCs w:val="56"/>
          <w:rPrChange w:id="12" w:author="Brown,James T" w:date="2020-03-11T10:51:00Z">
            <w:rPr>
              <w:rFonts w:ascii="Times New Roman" w:hAnsi="Times New Roman"/>
              <w:sz w:val="32"/>
            </w:rPr>
          </w:rPrChange>
        </w:rPr>
        <w:t>James Terrance Brown</w:t>
      </w:r>
      <w:commentRangeEnd w:id="10"/>
      <w:r w:rsidR="00F330ED" w:rsidRPr="00741835">
        <w:rPr>
          <w:rStyle w:val="CommentReference"/>
          <w:sz w:val="56"/>
          <w:szCs w:val="56"/>
          <w:rPrChange w:id="13" w:author="Brown,James T" w:date="2020-03-11T10:51:00Z">
            <w:rPr>
              <w:rStyle w:val="CommentReference"/>
            </w:rPr>
          </w:rPrChange>
        </w:rPr>
        <w:commentReference w:id="10"/>
      </w:r>
      <w:commentRangeEnd w:id="11"/>
      <w:r w:rsidR="00741835">
        <w:rPr>
          <w:rStyle w:val="CommentReference"/>
        </w:rPr>
        <w:commentReference w:id="11"/>
      </w:r>
    </w:p>
    <w:p w14:paraId="1E1B7AC4" w14:textId="268FB5F8" w:rsidR="00F330ED" w:rsidRDefault="00205A8C">
      <w:pPr>
        <w:pBdr>
          <w:bottom w:val="single" w:sz="12" w:space="0" w:color="auto"/>
        </w:pBdr>
        <w:tabs>
          <w:tab w:val="left" w:pos="1620"/>
        </w:tabs>
        <w:ind w:right="-36"/>
        <w:jc w:val="center"/>
        <w:rPr>
          <w:ins w:id="14" w:author="Chandra Earl" w:date="2020-03-10T11:53:00Z"/>
          <w:rFonts w:ascii="Times New Roman" w:eastAsia="Times New Roman" w:hAnsi="Times New Roman" w:cs="Times New Roman"/>
          <w:bCs/>
          <w:color w:val="000000" w:themeColor="text1"/>
        </w:rPr>
        <w:pPrChange w:id="15" w:author="Chandra Earl" w:date="2020-03-10T12:07:00Z">
          <w:pPr>
            <w:pBdr>
              <w:bottom w:val="single" w:sz="12" w:space="1" w:color="auto"/>
            </w:pBdr>
            <w:tabs>
              <w:tab w:val="left" w:pos="1620"/>
            </w:tabs>
            <w:ind w:right="-36"/>
            <w:jc w:val="center"/>
          </w:pPr>
        </w:pPrChange>
      </w:pPr>
      <w:r w:rsidRPr="00205A8C">
        <w:rPr>
          <w:rFonts w:ascii="Times New Roman" w:eastAsia="Times New Roman" w:hAnsi="Times New Roman" w:cs="Times New Roman"/>
          <w:bCs/>
        </w:rPr>
        <w:t>(</w:t>
      </w:r>
      <w:r w:rsidRPr="003B1957">
        <w:rPr>
          <w:rFonts w:ascii="Times New Roman" w:eastAsia="Times New Roman" w:hAnsi="Times New Roman" w:cs="Times New Roman"/>
          <w:bCs/>
        </w:rPr>
        <w:t>561) 310-0352</w:t>
      </w:r>
      <w:ins w:id="16" w:author="Chandra Earl" w:date="2020-03-10T11:50:00Z">
        <w:r w:rsidR="00F330ED">
          <w:rPr>
            <w:rFonts w:ascii="Times New Roman" w:eastAsia="Times New Roman" w:hAnsi="Times New Roman" w:cs="Times New Roman"/>
            <w:bCs/>
          </w:rPr>
          <w:t xml:space="preserve"> |</w:t>
        </w:r>
        <w:commentRangeStart w:id="17"/>
        <w:commentRangeStart w:id="18"/>
        <w:r w:rsidR="00F330ED">
          <w:rPr>
            <w:rFonts w:ascii="Times New Roman" w:eastAsia="Times New Roman" w:hAnsi="Times New Roman" w:cs="Times New Roman"/>
            <w:bCs/>
          </w:rPr>
          <w:t xml:space="preserve"> </w:t>
        </w:r>
        <w:r w:rsidR="00F330ED" w:rsidRPr="00F330ED">
          <w:rPr>
            <w:rFonts w:ascii="Times New Roman" w:eastAsia="Times New Roman" w:hAnsi="Times New Roman" w:cs="Times New Roman"/>
            <w:bCs/>
            <w:color w:val="000000" w:themeColor="text1"/>
            <w:rPrChange w:id="19" w:author="Chandra Earl" w:date="2020-03-10T11:51:00Z">
              <w:rPr>
                <w:rFonts w:ascii="Times New Roman" w:eastAsia="Times New Roman" w:hAnsi="Times New Roman" w:cs="Times New Roman"/>
                <w:bCs/>
              </w:rPr>
            </w:rPrChange>
          </w:rPr>
          <w:fldChar w:fldCharType="begin"/>
        </w:r>
        <w:r w:rsidR="00F330ED" w:rsidRPr="00F330ED">
          <w:rPr>
            <w:rFonts w:ascii="Times New Roman" w:eastAsia="Times New Roman" w:hAnsi="Times New Roman" w:cs="Times New Roman"/>
            <w:bCs/>
            <w:color w:val="000000" w:themeColor="text1"/>
            <w:rPrChange w:id="20" w:author="Chandra Earl" w:date="2020-03-10T11:51:00Z">
              <w:rPr>
                <w:rFonts w:ascii="Times New Roman" w:eastAsia="Times New Roman" w:hAnsi="Times New Roman" w:cs="Times New Roman"/>
                <w:bCs/>
              </w:rPr>
            </w:rPrChange>
          </w:rPr>
          <w:instrText xml:space="preserve"> HYPERLINK "mailto:jamestbrown5@ufl.edu" </w:instrText>
        </w:r>
        <w:r w:rsidR="00F330ED" w:rsidRPr="00F330ED">
          <w:rPr>
            <w:rFonts w:ascii="Times New Roman" w:eastAsia="Times New Roman" w:hAnsi="Times New Roman" w:cs="Times New Roman"/>
            <w:bCs/>
            <w:color w:val="000000" w:themeColor="text1"/>
            <w:rPrChange w:id="21" w:author="Chandra Earl" w:date="2020-03-10T11:51:00Z">
              <w:rPr>
                <w:rFonts w:ascii="Times New Roman" w:eastAsia="Times New Roman" w:hAnsi="Times New Roman" w:cs="Times New Roman"/>
                <w:bCs/>
              </w:rPr>
            </w:rPrChange>
          </w:rPr>
          <w:fldChar w:fldCharType="separate"/>
        </w:r>
        <w:r w:rsidR="00F330ED" w:rsidRPr="00F330ED">
          <w:rPr>
            <w:rStyle w:val="Hyperlink"/>
            <w:rFonts w:ascii="Times New Roman" w:eastAsia="Times New Roman" w:hAnsi="Times New Roman" w:cs="Times New Roman"/>
            <w:bCs/>
            <w:color w:val="000000" w:themeColor="text1"/>
            <w:u w:val="none"/>
            <w:rPrChange w:id="22" w:author="Chandra Earl" w:date="2020-03-10T11:51:00Z">
              <w:rPr>
                <w:rStyle w:val="Hyperlink"/>
                <w:rFonts w:ascii="Times New Roman" w:eastAsia="Times New Roman" w:hAnsi="Times New Roman" w:cs="Times New Roman"/>
                <w:bCs/>
              </w:rPr>
            </w:rPrChange>
          </w:rPr>
          <w:t>jamestbrown5@ufl.edu</w:t>
        </w:r>
        <w:r w:rsidR="00F330ED" w:rsidRPr="00F330ED">
          <w:rPr>
            <w:rFonts w:ascii="Times New Roman" w:eastAsia="Times New Roman" w:hAnsi="Times New Roman" w:cs="Times New Roman"/>
            <w:bCs/>
            <w:color w:val="000000" w:themeColor="text1"/>
            <w:rPrChange w:id="23" w:author="Chandra Earl" w:date="2020-03-10T11:51:00Z">
              <w:rPr>
                <w:rFonts w:ascii="Times New Roman" w:eastAsia="Times New Roman" w:hAnsi="Times New Roman" w:cs="Times New Roman"/>
                <w:bCs/>
              </w:rPr>
            </w:rPrChange>
          </w:rPr>
          <w:fldChar w:fldCharType="end"/>
        </w:r>
      </w:ins>
      <w:commentRangeEnd w:id="17"/>
      <w:ins w:id="24" w:author="Chandra Earl" w:date="2020-03-10T11:56:00Z">
        <w:r w:rsidR="00DA0985">
          <w:rPr>
            <w:rStyle w:val="CommentReference"/>
          </w:rPr>
          <w:commentReference w:id="17"/>
        </w:r>
      </w:ins>
      <w:commentRangeEnd w:id="18"/>
      <w:r w:rsidR="00741835">
        <w:rPr>
          <w:rStyle w:val="CommentReference"/>
        </w:rPr>
        <w:commentReference w:id="18"/>
      </w:r>
    </w:p>
    <w:p w14:paraId="7244B4AC" w14:textId="26856155" w:rsidR="00F330ED" w:rsidRDefault="00F330ED">
      <w:pPr>
        <w:pBdr>
          <w:bottom w:val="single" w:sz="12" w:space="0" w:color="auto"/>
        </w:pBdr>
        <w:tabs>
          <w:tab w:val="left" w:pos="1620"/>
        </w:tabs>
        <w:ind w:right="-36"/>
        <w:jc w:val="center"/>
        <w:rPr>
          <w:ins w:id="25" w:author="Chandra Earl" w:date="2020-03-10T11:50:00Z"/>
          <w:rFonts w:ascii="Times New Roman" w:eastAsia="Times New Roman" w:hAnsi="Times New Roman" w:cs="Times New Roman"/>
          <w:bCs/>
        </w:rPr>
        <w:pPrChange w:id="26" w:author="Chandra Earl" w:date="2020-03-10T12:07:00Z">
          <w:pPr>
            <w:pBdr>
              <w:bottom w:val="single" w:sz="12" w:space="1" w:color="auto"/>
            </w:pBdr>
            <w:tabs>
              <w:tab w:val="left" w:pos="1620"/>
            </w:tabs>
            <w:ind w:right="-36"/>
            <w:jc w:val="center"/>
          </w:pPr>
        </w:pPrChange>
      </w:pPr>
      <w:ins w:id="27" w:author="Chandra Earl" w:date="2020-03-10T11:53:00Z">
        <w:r w:rsidRPr="00205A8C">
          <w:rPr>
            <w:rFonts w:ascii="Times New Roman" w:eastAsia="Times New Roman" w:hAnsi="Times New Roman" w:cs="Times New Roman"/>
          </w:rPr>
          <w:t>University of Florida</w:t>
        </w:r>
        <w:r>
          <w:rPr>
            <w:rFonts w:ascii="Times New Roman" w:eastAsia="Times New Roman" w:hAnsi="Times New Roman" w:cs="Times New Roman"/>
          </w:rPr>
          <w:t xml:space="preserve">, </w:t>
        </w:r>
        <w:r w:rsidRPr="003B1957">
          <w:rPr>
            <w:rFonts w:ascii="Times New Roman" w:eastAsia="Times New Roman" w:hAnsi="Times New Roman" w:cs="Times New Roman"/>
          </w:rPr>
          <w:t>Entomology and Nematology</w:t>
        </w:r>
      </w:ins>
    </w:p>
    <w:p w14:paraId="61667C57" w14:textId="14F952F2" w:rsidR="00F330ED" w:rsidRPr="00F330ED" w:rsidRDefault="00F330ED">
      <w:pPr>
        <w:pBdr>
          <w:bottom w:val="single" w:sz="12" w:space="0" w:color="auto"/>
        </w:pBdr>
        <w:tabs>
          <w:tab w:val="left" w:pos="1620"/>
        </w:tabs>
        <w:ind w:right="-36"/>
        <w:jc w:val="center"/>
        <w:rPr>
          <w:ins w:id="28" w:author="Chandra Earl" w:date="2020-03-10T11:52:00Z"/>
          <w:rFonts w:ascii="Times New Roman" w:eastAsia="Times New Roman" w:hAnsi="Times New Roman" w:cs="Times New Roman"/>
          <w:bCs/>
        </w:rPr>
        <w:pPrChange w:id="29" w:author="Chandra Earl" w:date="2020-03-10T12:07:00Z">
          <w:pPr>
            <w:pBdr>
              <w:bottom w:val="single" w:sz="12" w:space="1" w:color="auto"/>
            </w:pBdr>
            <w:tabs>
              <w:tab w:val="left" w:pos="1620"/>
            </w:tabs>
            <w:ind w:right="-36"/>
            <w:jc w:val="center"/>
          </w:pPr>
        </w:pPrChange>
      </w:pPr>
      <w:ins w:id="30" w:author="Chandra Earl" w:date="2020-03-10T11:52:00Z">
        <w:r w:rsidRPr="00F330ED">
          <w:rPr>
            <w:rFonts w:ascii="Times New Roman" w:eastAsia="Times New Roman" w:hAnsi="Times New Roman" w:cs="Times New Roman"/>
            <w:bCs/>
          </w:rPr>
          <w:t>Steinmetz Hall, 1881 Natural Area Dr.</w:t>
        </w:r>
      </w:ins>
    </w:p>
    <w:p w14:paraId="1AC78313" w14:textId="0974FAE9" w:rsidR="007E3CE8" w:rsidDel="00F330ED" w:rsidRDefault="00F330ED">
      <w:pPr>
        <w:pBdr>
          <w:bottom w:val="single" w:sz="12" w:space="0" w:color="auto"/>
        </w:pBdr>
        <w:tabs>
          <w:tab w:val="left" w:pos="1620"/>
        </w:tabs>
        <w:ind w:right="-36"/>
        <w:jc w:val="center"/>
        <w:rPr>
          <w:del w:id="31" w:author="Chandra Earl" w:date="2020-03-10T11:49:00Z"/>
          <w:rFonts w:ascii="Times New Roman" w:eastAsia="Times New Roman" w:hAnsi="Times New Roman" w:cs="Times New Roman"/>
          <w:bCs/>
        </w:rPr>
        <w:pPrChange w:id="32" w:author="Chandra Earl" w:date="2020-03-11T10:50:00Z">
          <w:pPr>
            <w:pBdr>
              <w:bottom w:val="single" w:sz="12" w:space="1" w:color="auto"/>
            </w:pBdr>
            <w:tabs>
              <w:tab w:val="left" w:pos="1620"/>
            </w:tabs>
            <w:ind w:right="-36"/>
          </w:pPr>
        </w:pPrChange>
      </w:pPr>
      <w:ins w:id="33" w:author="Chandra Earl" w:date="2020-03-10T11:52:00Z">
        <w:r w:rsidRPr="00F330ED">
          <w:rPr>
            <w:rFonts w:ascii="Times New Roman" w:eastAsia="Times New Roman" w:hAnsi="Times New Roman" w:cs="Times New Roman"/>
            <w:bCs/>
          </w:rPr>
          <w:t>Gainesville, F</w:t>
        </w:r>
        <w:r>
          <w:rPr>
            <w:rFonts w:ascii="Times New Roman" w:eastAsia="Times New Roman" w:hAnsi="Times New Roman" w:cs="Times New Roman"/>
            <w:bCs/>
          </w:rPr>
          <w:t>lorida</w:t>
        </w:r>
        <w:r w:rsidRPr="00F330ED">
          <w:rPr>
            <w:rFonts w:ascii="Times New Roman" w:eastAsia="Times New Roman" w:hAnsi="Times New Roman" w:cs="Times New Roman"/>
            <w:bCs/>
          </w:rPr>
          <w:t xml:space="preserve">  32608</w:t>
        </w:r>
      </w:ins>
      <w:del w:id="34" w:author="Chandra Earl" w:date="2020-03-10T11:49:00Z">
        <w:r w:rsidR="00205A8C" w:rsidRPr="00205A8C" w:rsidDel="00F330ED">
          <w:rPr>
            <w:rFonts w:ascii="Times New Roman" w:eastAsia="Times New Roman" w:hAnsi="Times New Roman" w:cs="Times New Roman"/>
            <w:bCs/>
          </w:rPr>
          <w:delText xml:space="preserve"> (cell)</w:delText>
        </w:r>
      </w:del>
    </w:p>
    <w:p w14:paraId="67427D3F" w14:textId="21C196EB" w:rsidR="00205A8C" w:rsidRPr="00205A8C" w:rsidRDefault="00205A8C" w:rsidP="00205A8C">
      <w:pPr>
        <w:pBdr>
          <w:bottom w:val="single" w:sz="12" w:space="1" w:color="auto"/>
        </w:pBdr>
        <w:tabs>
          <w:tab w:val="left" w:pos="1620"/>
        </w:tabs>
        <w:ind w:right="-36"/>
        <w:rPr>
          <w:del w:id="35" w:author="Chandra Earl" w:date="2020-03-11T10:50:00Z"/>
          <w:rFonts w:ascii="Times New Roman" w:eastAsia="Times New Roman" w:hAnsi="Times New Roman" w:cs="Times New Roman"/>
          <w:bCs/>
        </w:rPr>
      </w:pPr>
      <w:del w:id="36" w:author="Chandra Earl" w:date="2020-03-11T10:50:00Z">
        <w:r w:rsidRPr="003B1957">
          <w:rPr>
            <w:rFonts w:ascii="Times New Roman" w:eastAsia="Times New Roman" w:hAnsi="Times New Roman" w:cs="Times New Roman"/>
            <w:bCs/>
          </w:rPr>
          <w:delText>jamestbrown5</w:delText>
        </w:r>
        <w:r w:rsidRPr="00205A8C">
          <w:rPr>
            <w:rFonts w:ascii="Times New Roman" w:eastAsia="Times New Roman" w:hAnsi="Times New Roman" w:cs="Times New Roman"/>
            <w:bCs/>
          </w:rPr>
          <w:delText>@ufl.edu</w:delText>
        </w:r>
      </w:del>
    </w:p>
    <w:p w14:paraId="7B25503C" w14:textId="17FBF076" w:rsidR="00F330ED" w:rsidRDefault="00F330ED">
      <w:pPr>
        <w:pBdr>
          <w:bottom w:val="single" w:sz="12" w:space="0" w:color="auto"/>
        </w:pBdr>
        <w:tabs>
          <w:tab w:val="left" w:pos="1620"/>
        </w:tabs>
        <w:ind w:right="-36"/>
        <w:jc w:val="center"/>
        <w:rPr>
          <w:ins w:id="37" w:author="Chandra Earl" w:date="2020-03-10T11:49:00Z"/>
          <w:rFonts w:ascii="Times New Roman" w:eastAsia="Times New Roman" w:hAnsi="Times New Roman" w:cs="Times New Roman"/>
          <w:bCs/>
        </w:rPr>
        <w:pPrChange w:id="38" w:author="Chandra Earl" w:date="2020-03-10T12:07:00Z">
          <w:pPr>
            <w:pBdr>
              <w:bottom w:val="single" w:sz="12" w:space="1" w:color="auto"/>
            </w:pBdr>
            <w:tabs>
              <w:tab w:val="left" w:pos="1620"/>
            </w:tabs>
            <w:ind w:right="-36"/>
            <w:jc w:val="center"/>
          </w:pPr>
        </w:pPrChange>
      </w:pPr>
    </w:p>
    <w:p w14:paraId="70FB1DE4" w14:textId="77777777" w:rsidR="00F330ED" w:rsidRPr="00205A8C" w:rsidRDefault="00F330ED">
      <w:pPr>
        <w:pBdr>
          <w:bottom w:val="single" w:sz="12" w:space="0" w:color="auto"/>
        </w:pBdr>
        <w:tabs>
          <w:tab w:val="left" w:pos="1620"/>
        </w:tabs>
        <w:ind w:right="-36"/>
        <w:rPr>
          <w:ins w:id="39" w:author="Chandra Earl" w:date="2020-03-11T10:50:00Z"/>
          <w:rFonts w:ascii="Times New Roman" w:eastAsia="Times New Roman" w:hAnsi="Times New Roman" w:cs="Times New Roman"/>
          <w:bCs/>
        </w:rPr>
        <w:pPrChange w:id="40" w:author="Chandra Earl" w:date="2020-03-10T12:07:00Z">
          <w:pPr>
            <w:pBdr>
              <w:bottom w:val="single" w:sz="12" w:space="1" w:color="auto"/>
            </w:pBdr>
            <w:tabs>
              <w:tab w:val="left" w:pos="1620"/>
            </w:tabs>
            <w:ind w:right="-36"/>
          </w:pPr>
        </w:pPrChange>
      </w:pPr>
    </w:p>
    <w:p w14:paraId="7CCBBFB6" w14:textId="11FF1096" w:rsidR="00205A8C" w:rsidRPr="009E1EF0" w:rsidDel="00F330ED" w:rsidRDefault="00205A8C" w:rsidP="00205A8C">
      <w:pPr>
        <w:tabs>
          <w:tab w:val="left" w:pos="1620"/>
        </w:tabs>
        <w:ind w:right="-36"/>
        <w:rPr>
          <w:del w:id="41" w:author="Chandra Earl" w:date="2020-03-10T11:54:00Z"/>
          <w:rFonts w:ascii="Times New Roman" w:eastAsia="Times New Roman" w:hAnsi="Times New Roman" w:cs="Times New Roman"/>
          <w:bCs/>
          <w:sz w:val="32"/>
          <w:szCs w:val="32"/>
          <w:rPrChange w:id="42" w:author="Brown,James T" w:date="2020-03-11T10:56:00Z">
            <w:rPr>
              <w:del w:id="43" w:author="Chandra Earl" w:date="2020-03-10T11:54:00Z"/>
              <w:rFonts w:ascii="Times New Roman" w:eastAsia="Times New Roman" w:hAnsi="Times New Roman" w:cs="Times New Roman"/>
              <w:bCs/>
            </w:rPr>
          </w:rPrChange>
        </w:rPr>
      </w:pPr>
    </w:p>
    <w:p w14:paraId="2F86A38D" w14:textId="0F9E2610" w:rsidR="00205A8C" w:rsidRPr="009E1EF0" w:rsidDel="00F330ED" w:rsidRDefault="00205A8C" w:rsidP="00205A8C">
      <w:pPr>
        <w:rPr>
          <w:del w:id="44" w:author="Chandra Earl" w:date="2020-03-10T11:54:00Z"/>
          <w:rFonts w:ascii="Times New Roman" w:eastAsia="Times New Roman" w:hAnsi="Times New Roman" w:cs="Times New Roman"/>
          <w:sz w:val="32"/>
          <w:szCs w:val="32"/>
          <w:rPrChange w:id="45" w:author="Brown,James T" w:date="2020-03-11T10:56:00Z">
            <w:rPr>
              <w:del w:id="46" w:author="Chandra Earl" w:date="2020-03-10T11:54:00Z"/>
              <w:rFonts w:ascii="Times New Roman" w:eastAsia="Times New Roman" w:hAnsi="Times New Roman" w:cs="Times New Roman"/>
            </w:rPr>
          </w:rPrChange>
        </w:rPr>
      </w:pPr>
      <w:del w:id="47" w:author="Chandra Earl" w:date="2020-03-10T11:54:00Z">
        <w:r w:rsidRPr="009E1EF0" w:rsidDel="00F330ED">
          <w:rPr>
            <w:rFonts w:ascii="Times New Roman" w:eastAsia="Times New Roman" w:hAnsi="Times New Roman" w:cs="Times New Roman"/>
            <w:sz w:val="32"/>
            <w:szCs w:val="32"/>
            <w:rPrChange w:id="48" w:author="Brown,James T" w:date="2020-03-11T10:56:00Z">
              <w:rPr>
                <w:rFonts w:ascii="Times New Roman" w:eastAsia="Times New Roman" w:hAnsi="Times New Roman" w:cs="Times New Roman"/>
              </w:rPr>
            </w:rPrChange>
          </w:rPr>
          <w:delText>University of Florida</w:delText>
        </w:r>
      </w:del>
    </w:p>
    <w:p w14:paraId="5B3D2A91" w14:textId="02DE4097" w:rsidR="00205A8C" w:rsidRPr="009E1EF0" w:rsidDel="00F330ED" w:rsidRDefault="00205A8C" w:rsidP="00205A8C">
      <w:pPr>
        <w:rPr>
          <w:del w:id="49" w:author="Chandra Earl" w:date="2020-03-10T11:54:00Z"/>
          <w:rFonts w:ascii="Times New Roman" w:eastAsia="Times New Roman" w:hAnsi="Times New Roman" w:cs="Times New Roman"/>
          <w:sz w:val="32"/>
          <w:szCs w:val="32"/>
          <w:rPrChange w:id="50" w:author="Brown,James T" w:date="2020-03-11T10:56:00Z">
            <w:rPr>
              <w:del w:id="51" w:author="Chandra Earl" w:date="2020-03-10T11:54:00Z"/>
              <w:rFonts w:ascii="Times New Roman" w:eastAsia="Times New Roman" w:hAnsi="Times New Roman" w:cs="Times New Roman"/>
            </w:rPr>
          </w:rPrChange>
        </w:rPr>
      </w:pPr>
      <w:del w:id="52" w:author="Chandra Earl" w:date="2020-03-10T11:54:00Z">
        <w:r w:rsidRPr="009E1EF0" w:rsidDel="00F330ED">
          <w:rPr>
            <w:rFonts w:ascii="Times New Roman" w:eastAsia="Times New Roman" w:hAnsi="Times New Roman" w:cs="Times New Roman"/>
            <w:sz w:val="32"/>
            <w:szCs w:val="32"/>
            <w:rPrChange w:id="53" w:author="Brown,James T" w:date="2020-03-11T10:56:00Z">
              <w:rPr>
                <w:rFonts w:ascii="Times New Roman" w:eastAsia="Times New Roman" w:hAnsi="Times New Roman" w:cs="Times New Roman"/>
              </w:rPr>
            </w:rPrChange>
          </w:rPr>
          <w:delText>Entomology and Nematology</w:delText>
        </w:r>
        <w:r w:rsidRPr="009E1EF0" w:rsidDel="00F330ED">
          <w:rPr>
            <w:rFonts w:ascii="Times New Roman" w:eastAsia="Times New Roman" w:hAnsi="Times New Roman" w:cs="Times New Roman"/>
            <w:sz w:val="32"/>
            <w:szCs w:val="32"/>
            <w:rPrChange w:id="54"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55"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56" w:author="Brown,James T" w:date="2020-03-11T10:56:00Z">
              <w:rPr>
                <w:rFonts w:ascii="Times New Roman" w:eastAsia="Times New Roman" w:hAnsi="Times New Roman" w:cs="Times New Roman"/>
              </w:rPr>
            </w:rPrChange>
          </w:rPr>
          <w:tab/>
        </w:r>
      </w:del>
    </w:p>
    <w:p w14:paraId="5496EE6A" w14:textId="2119751C" w:rsidR="00205A8C" w:rsidRPr="009E1EF0" w:rsidDel="00F330ED" w:rsidRDefault="00205A8C" w:rsidP="00205A8C">
      <w:pPr>
        <w:rPr>
          <w:del w:id="57" w:author="Chandra Earl" w:date="2020-03-10T11:54:00Z"/>
          <w:rFonts w:ascii="Times New Roman" w:eastAsia="Times New Roman" w:hAnsi="Times New Roman" w:cs="Times New Roman"/>
          <w:sz w:val="32"/>
          <w:szCs w:val="32"/>
          <w:rPrChange w:id="58" w:author="Brown,James T" w:date="2020-03-11T10:56:00Z">
            <w:rPr>
              <w:del w:id="59" w:author="Chandra Earl" w:date="2020-03-10T11:54:00Z"/>
              <w:rFonts w:ascii="Times New Roman" w:eastAsia="Times New Roman" w:hAnsi="Times New Roman" w:cs="Times New Roman"/>
            </w:rPr>
          </w:rPrChange>
        </w:rPr>
      </w:pPr>
      <w:bookmarkStart w:id="60" w:name="_Hlk34733544"/>
      <w:del w:id="61" w:author="Chandra Earl" w:date="2020-03-10T11:54:00Z">
        <w:r w:rsidRPr="009E1EF0" w:rsidDel="00F330ED">
          <w:rPr>
            <w:rFonts w:ascii="Times New Roman" w:eastAsia="Times New Roman" w:hAnsi="Times New Roman" w:cs="Times New Roman"/>
            <w:sz w:val="32"/>
            <w:szCs w:val="32"/>
            <w:rPrChange w:id="62" w:author="Brown,James T" w:date="2020-03-11T10:56:00Z">
              <w:rPr>
                <w:rFonts w:ascii="Times New Roman" w:eastAsia="Times New Roman" w:hAnsi="Times New Roman" w:cs="Times New Roman"/>
              </w:rPr>
            </w:rPrChange>
          </w:rPr>
          <w:delText>Stei</w:delText>
        </w:r>
        <w:r w:rsidR="00B87B33" w:rsidRPr="009E1EF0" w:rsidDel="00F330ED">
          <w:rPr>
            <w:rFonts w:ascii="Times New Roman" w:eastAsia="Times New Roman" w:hAnsi="Times New Roman" w:cs="Times New Roman"/>
            <w:sz w:val="32"/>
            <w:szCs w:val="32"/>
            <w:rPrChange w:id="63" w:author="Brown,James T" w:date="2020-03-11T10:56:00Z">
              <w:rPr>
                <w:rFonts w:ascii="Times New Roman" w:eastAsia="Times New Roman" w:hAnsi="Times New Roman" w:cs="Times New Roman"/>
              </w:rPr>
            </w:rPrChange>
          </w:rPr>
          <w:delText>n</w:delText>
        </w:r>
        <w:r w:rsidRPr="009E1EF0" w:rsidDel="00F330ED">
          <w:rPr>
            <w:rFonts w:ascii="Times New Roman" w:eastAsia="Times New Roman" w:hAnsi="Times New Roman" w:cs="Times New Roman"/>
            <w:sz w:val="32"/>
            <w:szCs w:val="32"/>
            <w:rPrChange w:id="64" w:author="Brown,James T" w:date="2020-03-11T10:56:00Z">
              <w:rPr>
                <w:rFonts w:ascii="Times New Roman" w:eastAsia="Times New Roman" w:hAnsi="Times New Roman" w:cs="Times New Roman"/>
              </w:rPr>
            </w:rPrChange>
          </w:rPr>
          <w:delText>metz Hall, 1881 Natural Area Dr.</w:delText>
        </w:r>
        <w:r w:rsidRPr="009E1EF0" w:rsidDel="00F330ED">
          <w:rPr>
            <w:rFonts w:ascii="Times New Roman" w:eastAsia="Times New Roman" w:hAnsi="Times New Roman" w:cs="Times New Roman"/>
            <w:sz w:val="32"/>
            <w:szCs w:val="32"/>
            <w:rPrChange w:id="65" w:author="Brown,James T" w:date="2020-03-11T10:56:00Z">
              <w:rPr>
                <w:rFonts w:ascii="Times New Roman" w:eastAsia="Times New Roman" w:hAnsi="Times New Roman" w:cs="Times New Roman"/>
              </w:rPr>
            </w:rPrChange>
          </w:rPr>
          <w:tab/>
        </w:r>
      </w:del>
    </w:p>
    <w:p w14:paraId="3D454E5F" w14:textId="38598D7C" w:rsidR="00205A8C" w:rsidRPr="009E1EF0" w:rsidDel="00F330ED" w:rsidRDefault="00205A8C" w:rsidP="00205A8C">
      <w:pPr>
        <w:rPr>
          <w:del w:id="66" w:author="Chandra Earl" w:date="2020-03-10T11:54:00Z"/>
          <w:rFonts w:ascii="Times New Roman" w:eastAsia="Times New Roman" w:hAnsi="Times New Roman" w:cs="Times New Roman"/>
          <w:bCs/>
          <w:sz w:val="32"/>
          <w:szCs w:val="32"/>
          <w:rPrChange w:id="67" w:author="Brown,James T" w:date="2020-03-11T10:56:00Z">
            <w:rPr>
              <w:del w:id="68" w:author="Chandra Earl" w:date="2020-03-10T11:54:00Z"/>
              <w:rFonts w:ascii="Times New Roman" w:eastAsia="Times New Roman" w:hAnsi="Times New Roman" w:cs="Times New Roman"/>
              <w:bCs/>
            </w:rPr>
          </w:rPrChange>
        </w:rPr>
      </w:pPr>
      <w:del w:id="69" w:author="Chandra Earl" w:date="2020-03-10T11:54:00Z">
        <w:r w:rsidRPr="009E1EF0" w:rsidDel="00F330ED">
          <w:rPr>
            <w:rFonts w:ascii="Times New Roman" w:eastAsia="Times New Roman" w:hAnsi="Times New Roman" w:cs="Times New Roman"/>
            <w:sz w:val="32"/>
            <w:szCs w:val="32"/>
            <w:rPrChange w:id="70" w:author="Brown,James T" w:date="2020-03-11T10:56:00Z">
              <w:rPr>
                <w:rFonts w:ascii="Times New Roman" w:eastAsia="Times New Roman" w:hAnsi="Times New Roman" w:cs="Times New Roman"/>
              </w:rPr>
            </w:rPrChange>
          </w:rPr>
          <w:delText>Gainesville, FL  32608</w:delText>
        </w:r>
        <w:bookmarkEnd w:id="60"/>
        <w:r w:rsidRPr="009E1EF0" w:rsidDel="00F330ED">
          <w:rPr>
            <w:rFonts w:ascii="Times New Roman" w:eastAsia="Times New Roman" w:hAnsi="Times New Roman" w:cs="Times New Roman"/>
            <w:sz w:val="32"/>
            <w:szCs w:val="32"/>
            <w:rPrChange w:id="71" w:author="Brown,James T" w:date="2020-03-11T10:56:00Z">
              <w:rPr>
                <w:rFonts w:ascii="Times New Roman" w:eastAsia="Times New Roman" w:hAnsi="Times New Roman" w:cs="Times New Roman"/>
              </w:rPr>
            </w:rPrChange>
          </w:rPr>
          <w:delText xml:space="preserve"> </w:delText>
        </w:r>
        <w:r w:rsidRPr="009E1EF0" w:rsidDel="00F330ED">
          <w:rPr>
            <w:rFonts w:ascii="Times New Roman" w:eastAsia="Times New Roman" w:hAnsi="Times New Roman" w:cs="Times New Roman"/>
            <w:sz w:val="32"/>
            <w:szCs w:val="32"/>
            <w:rPrChange w:id="72"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73"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74"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75"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76" w:author="Brown,James T" w:date="2020-03-11T10:56:00Z">
              <w:rPr>
                <w:rFonts w:ascii="Times New Roman" w:eastAsia="Times New Roman" w:hAnsi="Times New Roman" w:cs="Times New Roman"/>
              </w:rPr>
            </w:rPrChange>
          </w:rPr>
          <w:tab/>
        </w:r>
        <w:r w:rsidRPr="009E1EF0" w:rsidDel="00F330ED">
          <w:rPr>
            <w:rFonts w:ascii="Times New Roman" w:eastAsia="Times New Roman" w:hAnsi="Times New Roman" w:cs="Times New Roman"/>
            <w:sz w:val="32"/>
            <w:szCs w:val="32"/>
            <w:rPrChange w:id="77" w:author="Brown,James T" w:date="2020-03-11T10:56:00Z">
              <w:rPr>
                <w:rFonts w:ascii="Times New Roman" w:eastAsia="Times New Roman" w:hAnsi="Times New Roman" w:cs="Times New Roman"/>
              </w:rPr>
            </w:rPrChange>
          </w:rPr>
          <w:tab/>
        </w:r>
      </w:del>
    </w:p>
    <w:p w14:paraId="26DC61A3" w14:textId="77777777" w:rsidR="00205A8C" w:rsidRPr="009E1EF0" w:rsidDel="00DA0985" w:rsidRDefault="00205A8C" w:rsidP="00205A8C">
      <w:pPr>
        <w:tabs>
          <w:tab w:val="left" w:pos="1620"/>
        </w:tabs>
        <w:ind w:right="-36"/>
        <w:rPr>
          <w:del w:id="78" w:author="Chandra Earl" w:date="2020-03-10T11:58:00Z"/>
          <w:rFonts w:ascii="Times New Roman" w:eastAsia="Times New Roman" w:hAnsi="Times New Roman" w:cs="Times New Roman"/>
          <w:sz w:val="32"/>
          <w:szCs w:val="32"/>
          <w:rPrChange w:id="79" w:author="Brown,James T" w:date="2020-03-11T10:56:00Z">
            <w:rPr>
              <w:del w:id="80" w:author="Chandra Earl" w:date="2020-03-10T11:58:00Z"/>
              <w:rFonts w:ascii="Times New Roman" w:eastAsia="Times New Roman" w:hAnsi="Times New Roman" w:cs="Times New Roman"/>
            </w:rPr>
          </w:rPrChange>
        </w:rPr>
      </w:pPr>
    </w:p>
    <w:p w14:paraId="7305B5CA" w14:textId="77777777" w:rsidR="001A67AC" w:rsidRPr="009E1EF0" w:rsidDel="00DA0985" w:rsidRDefault="001A67AC" w:rsidP="00205A8C">
      <w:pPr>
        <w:tabs>
          <w:tab w:val="left" w:pos="1620"/>
        </w:tabs>
        <w:ind w:right="-36"/>
        <w:rPr>
          <w:del w:id="81" w:author="Chandra Earl" w:date="2020-03-10T11:58:00Z"/>
          <w:rFonts w:ascii="Times New Roman" w:eastAsia="Times New Roman" w:hAnsi="Times New Roman" w:cs="Times New Roman"/>
          <w:bCs/>
          <w:sz w:val="32"/>
          <w:szCs w:val="32"/>
          <w:u w:val="single"/>
          <w:rPrChange w:id="82" w:author="Brown,James T" w:date="2020-03-11T10:56:00Z">
            <w:rPr>
              <w:del w:id="83" w:author="Chandra Earl" w:date="2020-03-10T11:58:00Z"/>
              <w:rFonts w:ascii="Times New Roman" w:eastAsia="Times New Roman" w:hAnsi="Times New Roman" w:cs="Times New Roman"/>
              <w:bCs/>
              <w:u w:val="single"/>
            </w:rPr>
          </w:rPrChange>
        </w:rPr>
      </w:pPr>
    </w:p>
    <w:p w14:paraId="000255B0" w14:textId="2750D354" w:rsidR="00205A8C" w:rsidDel="009E1EF0" w:rsidRDefault="00205A8C" w:rsidP="00205A8C">
      <w:pPr>
        <w:tabs>
          <w:tab w:val="left" w:pos="1620"/>
        </w:tabs>
        <w:ind w:right="-36"/>
        <w:rPr>
          <w:del w:id="84" w:author="Brown,James T" w:date="2020-03-11T10:56:00Z"/>
          <w:rFonts w:ascii="Times New Roman" w:eastAsia="Times New Roman" w:hAnsi="Times New Roman" w:cs="Times New Roman"/>
          <w:b/>
        </w:rPr>
      </w:pPr>
      <w:commentRangeStart w:id="85"/>
      <w:commentRangeStart w:id="86"/>
      <w:r w:rsidRPr="009E1EF0">
        <w:rPr>
          <w:rFonts w:ascii="Times New Roman" w:hAnsi="Times New Roman"/>
          <w:b/>
          <w:sz w:val="32"/>
          <w:szCs w:val="32"/>
          <w:rPrChange w:id="87" w:author="Brown,James T" w:date="2020-03-11T10:56:00Z">
            <w:rPr>
              <w:rFonts w:ascii="Times New Roman" w:hAnsi="Times New Roman"/>
              <w:u w:val="single"/>
            </w:rPr>
          </w:rPrChange>
        </w:rPr>
        <w:t>Education</w:t>
      </w:r>
      <w:commentRangeEnd w:id="85"/>
      <w:r w:rsidR="00D70343" w:rsidRPr="009E1EF0">
        <w:rPr>
          <w:rStyle w:val="CommentReference"/>
          <w:sz w:val="32"/>
          <w:szCs w:val="32"/>
          <w:rPrChange w:id="88" w:author="Brown,James T" w:date="2020-03-11T10:56:00Z">
            <w:rPr>
              <w:rStyle w:val="CommentReference"/>
            </w:rPr>
          </w:rPrChange>
        </w:rPr>
        <w:commentReference w:id="85"/>
      </w:r>
      <w:commentRangeEnd w:id="86"/>
      <w:r w:rsidR="009E1EF0" w:rsidRPr="009E1EF0">
        <w:rPr>
          <w:rStyle w:val="CommentReference"/>
          <w:sz w:val="32"/>
          <w:szCs w:val="32"/>
          <w:rPrChange w:id="89" w:author="Brown,James T" w:date="2020-03-11T10:56:00Z">
            <w:rPr>
              <w:rStyle w:val="CommentReference"/>
            </w:rPr>
          </w:rPrChange>
        </w:rPr>
        <w:commentReference w:id="86"/>
      </w:r>
    </w:p>
    <w:p w14:paraId="62C7FA21" w14:textId="77777777" w:rsidR="009E1EF0" w:rsidRPr="009E1EF0" w:rsidRDefault="009E1EF0" w:rsidP="00205A8C">
      <w:pPr>
        <w:tabs>
          <w:tab w:val="left" w:pos="1620"/>
        </w:tabs>
        <w:ind w:right="-36"/>
        <w:rPr>
          <w:ins w:id="90" w:author="Brown,James T" w:date="2020-03-11T10:56:00Z"/>
          <w:rFonts w:ascii="Times New Roman" w:hAnsi="Times New Roman"/>
          <w:b/>
          <w:sz w:val="32"/>
          <w:szCs w:val="32"/>
          <w:rPrChange w:id="91" w:author="Brown,James T" w:date="2020-03-11T10:56:00Z">
            <w:rPr>
              <w:ins w:id="92" w:author="Brown,James T" w:date="2020-03-11T10:56:00Z"/>
              <w:rFonts w:ascii="Times New Roman" w:hAnsi="Times New Roman"/>
              <w:u w:val="single"/>
            </w:rPr>
          </w:rPrChange>
        </w:rPr>
      </w:pPr>
    </w:p>
    <w:p w14:paraId="0AFFC8E6" w14:textId="77777777" w:rsidR="00DA0985" w:rsidRPr="00DA0985" w:rsidRDefault="00DA0985" w:rsidP="00205A8C">
      <w:pPr>
        <w:tabs>
          <w:tab w:val="left" w:pos="1620"/>
        </w:tabs>
        <w:ind w:right="-36"/>
        <w:rPr>
          <w:ins w:id="93" w:author="Chandra Earl" w:date="2020-03-11T10:50:00Z"/>
          <w:rFonts w:ascii="Times New Roman" w:eastAsia="Times New Roman" w:hAnsi="Times New Roman" w:cs="Times New Roman"/>
          <w:b/>
          <w:rPrChange w:id="94" w:author="Chandra Earl" w:date="2020-03-10T11:57:00Z">
            <w:rPr>
              <w:ins w:id="95" w:author="Chandra Earl" w:date="2020-03-11T10:50:00Z"/>
              <w:rFonts w:ascii="Times New Roman" w:eastAsia="Times New Roman" w:hAnsi="Times New Roman" w:cs="Times New Roman"/>
              <w:bCs/>
              <w:u w:val="single"/>
            </w:rPr>
          </w:rPrChange>
        </w:rPr>
      </w:pPr>
    </w:p>
    <w:p w14:paraId="5C4C14C7" w14:textId="37FF4032" w:rsidR="00741835" w:rsidRPr="00E834A4" w:rsidRDefault="009E1EF0">
      <w:pPr>
        <w:pStyle w:val="Header"/>
        <w:tabs>
          <w:tab w:val="left" w:pos="1620"/>
        </w:tabs>
        <w:ind w:left="720" w:right="-36"/>
        <w:rPr>
          <w:ins w:id="96" w:author="Brown,James T" w:date="2020-03-11T10:54:00Z"/>
          <w:rFonts w:ascii="Times New Roman" w:hAnsi="Times New Roman"/>
          <w:bCs/>
        </w:rPr>
        <w:pPrChange w:id="97" w:author="Brown,James T" w:date="2020-03-11T11:41:00Z">
          <w:pPr>
            <w:pStyle w:val="Header"/>
            <w:tabs>
              <w:tab w:val="left" w:pos="1620"/>
            </w:tabs>
            <w:ind w:right="-36" w:firstLine="900"/>
          </w:pPr>
        </w:pPrChange>
      </w:pPr>
      <w:ins w:id="98" w:author="Brown,James T" w:date="2020-03-11T10:59:00Z">
        <w:r w:rsidRPr="00E834A4">
          <w:rPr>
            <w:rFonts w:ascii="Times New Roman" w:hAnsi="Times New Roman"/>
            <w:b/>
          </w:rPr>
          <w:t>Doctor of Philosophy</w:t>
        </w:r>
      </w:ins>
      <w:ins w:id="99" w:author="Brown,James T" w:date="2020-03-11T10:55:00Z">
        <w:r w:rsidRPr="00E834A4">
          <w:rPr>
            <w:rFonts w:ascii="Times New Roman" w:hAnsi="Times New Roman"/>
            <w:b/>
          </w:rPr>
          <w:t xml:space="preserve"> </w:t>
        </w:r>
      </w:ins>
      <w:ins w:id="100" w:author="Brown,James T" w:date="2020-03-11T10:53:00Z">
        <w:r w:rsidR="00741835" w:rsidRPr="00E834A4">
          <w:rPr>
            <w:rFonts w:ascii="Times New Roman" w:hAnsi="Times New Roman"/>
            <w:bCs/>
            <w:rPrChange w:id="101" w:author="Brown,James T" w:date="2020-03-11T11:20:00Z">
              <w:rPr>
                <w:rFonts w:ascii="Times New Roman" w:hAnsi="Times New Roman"/>
                <w:b/>
              </w:rPr>
            </w:rPrChange>
          </w:rPr>
          <w:t xml:space="preserve">| Entomology </w:t>
        </w:r>
        <w:r w:rsidR="00741835" w:rsidRPr="00E834A4">
          <w:rPr>
            <w:rFonts w:ascii="Times New Roman" w:hAnsi="Times New Roman"/>
            <w:bCs/>
            <w:rPrChange w:id="102" w:author="Brown,James T" w:date="2020-03-11T11:20:00Z">
              <w:rPr>
                <w:rFonts w:ascii="Times New Roman" w:hAnsi="Times New Roman"/>
                <w:b/>
              </w:rPr>
            </w:rPrChange>
          </w:rPr>
          <w:tab/>
        </w:r>
        <w:r w:rsidR="00741835" w:rsidRPr="00E834A4">
          <w:rPr>
            <w:rFonts w:ascii="Times New Roman" w:hAnsi="Times New Roman"/>
            <w:bCs/>
            <w:rPrChange w:id="103" w:author="Brown,James T" w:date="2020-03-11T11:20:00Z">
              <w:rPr>
                <w:rFonts w:ascii="Times New Roman" w:hAnsi="Times New Roman"/>
                <w:b/>
              </w:rPr>
            </w:rPrChange>
          </w:rPr>
          <w:tab/>
        </w:r>
      </w:ins>
      <w:ins w:id="104" w:author="Brown,James T" w:date="2020-03-11T11:22:00Z">
        <w:r w:rsidR="00B64986">
          <w:rPr>
            <w:rFonts w:ascii="Times New Roman" w:hAnsi="Times New Roman"/>
            <w:bCs/>
          </w:rPr>
          <w:t xml:space="preserve">January </w:t>
        </w:r>
      </w:ins>
      <w:ins w:id="105" w:author="Brown,James T" w:date="2020-03-11T10:53:00Z">
        <w:r w:rsidR="00741835" w:rsidRPr="00E834A4">
          <w:rPr>
            <w:rFonts w:ascii="Times New Roman" w:hAnsi="Times New Roman"/>
            <w:bCs/>
          </w:rPr>
          <w:t>2020</w:t>
        </w:r>
      </w:ins>
      <w:ins w:id="106" w:author="Brown,James T" w:date="2020-03-11T11:23:00Z">
        <w:r w:rsidR="00B64986">
          <w:rPr>
            <w:rFonts w:ascii="Times New Roman" w:hAnsi="Times New Roman"/>
            <w:bCs/>
          </w:rPr>
          <w:t xml:space="preserve"> </w:t>
        </w:r>
      </w:ins>
      <w:ins w:id="107" w:author="Brown,James T" w:date="2020-03-11T11:35:00Z">
        <w:r w:rsidR="00E541B3">
          <w:rPr>
            <w:rFonts w:ascii="Times New Roman" w:hAnsi="Times New Roman"/>
            <w:bCs/>
          </w:rPr>
          <w:t>-</w:t>
        </w:r>
      </w:ins>
      <w:ins w:id="108" w:author="Brown,James T" w:date="2020-03-11T11:23:00Z">
        <w:r w:rsidR="00B64986">
          <w:rPr>
            <w:rFonts w:ascii="Times New Roman" w:hAnsi="Times New Roman"/>
            <w:bCs/>
          </w:rPr>
          <w:t xml:space="preserve"> </w:t>
        </w:r>
      </w:ins>
      <w:ins w:id="109" w:author="Brown,James T" w:date="2020-03-11T10:53:00Z">
        <w:r w:rsidR="00741835" w:rsidRPr="00E834A4">
          <w:rPr>
            <w:rFonts w:ascii="Times New Roman" w:hAnsi="Times New Roman"/>
            <w:bCs/>
          </w:rPr>
          <w:t>Present</w:t>
        </w:r>
      </w:ins>
    </w:p>
    <w:p w14:paraId="5BA0CF68" w14:textId="1685B834" w:rsidR="00741835" w:rsidRPr="00E834A4" w:rsidRDefault="00741835">
      <w:pPr>
        <w:pStyle w:val="Header"/>
        <w:tabs>
          <w:tab w:val="left" w:pos="1620"/>
        </w:tabs>
        <w:ind w:left="720" w:right="-36" w:firstLine="900"/>
        <w:rPr>
          <w:ins w:id="110" w:author="Brown,James T" w:date="2020-03-11T10:54:00Z"/>
          <w:rFonts w:ascii="Times New Roman" w:hAnsi="Times New Roman"/>
          <w:bCs/>
        </w:rPr>
        <w:pPrChange w:id="111" w:author="Brown,James T" w:date="2020-03-11T11:21:00Z">
          <w:pPr>
            <w:pStyle w:val="Header"/>
            <w:tabs>
              <w:tab w:val="left" w:pos="1620"/>
            </w:tabs>
            <w:ind w:right="-36" w:firstLine="900"/>
          </w:pPr>
        </w:pPrChange>
      </w:pPr>
      <w:ins w:id="112" w:author="Brown,James T" w:date="2020-03-11T10:54:00Z">
        <w:r w:rsidRPr="00E834A4">
          <w:rPr>
            <w:rFonts w:ascii="Times New Roman" w:hAnsi="Times New Roman"/>
            <w:bCs/>
          </w:rPr>
          <w:t>University of Florida</w:t>
        </w:r>
      </w:ins>
    </w:p>
    <w:p w14:paraId="22F8541F" w14:textId="50E3B5F0" w:rsidR="00741835" w:rsidRPr="00E834A4" w:rsidRDefault="00741835">
      <w:pPr>
        <w:pStyle w:val="Header"/>
        <w:tabs>
          <w:tab w:val="left" w:pos="1620"/>
        </w:tabs>
        <w:ind w:left="720" w:right="-36" w:firstLine="900"/>
        <w:rPr>
          <w:ins w:id="113" w:author="Brown,James T" w:date="2020-03-11T10:55:00Z"/>
          <w:rFonts w:ascii="Times New Roman" w:hAnsi="Times New Roman"/>
          <w:bCs/>
        </w:rPr>
        <w:pPrChange w:id="114" w:author="Brown,James T" w:date="2020-03-11T11:21:00Z">
          <w:pPr>
            <w:pStyle w:val="Header"/>
            <w:tabs>
              <w:tab w:val="left" w:pos="1620"/>
            </w:tabs>
            <w:ind w:right="-36" w:firstLine="900"/>
          </w:pPr>
        </w:pPrChange>
      </w:pPr>
      <w:ins w:id="115" w:author="Brown,James T" w:date="2020-03-11T10:54:00Z">
        <w:r w:rsidRPr="00E834A4">
          <w:rPr>
            <w:rFonts w:ascii="Times New Roman" w:hAnsi="Times New Roman"/>
            <w:bCs/>
          </w:rPr>
          <w:t xml:space="preserve">Advisor: Dr. </w:t>
        </w:r>
        <w:r w:rsidR="009E1EF0" w:rsidRPr="00E834A4">
          <w:rPr>
            <w:rFonts w:ascii="Times New Roman" w:hAnsi="Times New Roman"/>
            <w:bCs/>
          </w:rPr>
          <w:t>Os</w:t>
        </w:r>
      </w:ins>
      <w:ins w:id="116" w:author="Brown,James T" w:date="2020-03-11T10:55:00Z">
        <w:r w:rsidR="009E1EF0" w:rsidRPr="00E834A4">
          <w:rPr>
            <w:rFonts w:ascii="Times New Roman" w:hAnsi="Times New Roman"/>
            <w:bCs/>
          </w:rPr>
          <w:t>car E. Liburd</w:t>
        </w:r>
      </w:ins>
    </w:p>
    <w:p w14:paraId="601FC8D1" w14:textId="77777777" w:rsidR="009E1EF0" w:rsidRPr="00E834A4" w:rsidRDefault="009E1EF0">
      <w:pPr>
        <w:pStyle w:val="Header"/>
        <w:tabs>
          <w:tab w:val="left" w:pos="1620"/>
        </w:tabs>
        <w:ind w:left="720" w:right="-36" w:firstLine="900"/>
        <w:rPr>
          <w:ins w:id="117" w:author="Brown,James T" w:date="2020-03-11T10:52:00Z"/>
          <w:rFonts w:ascii="Times New Roman" w:hAnsi="Times New Roman"/>
          <w:bCs/>
          <w:rPrChange w:id="118" w:author="Brown,James T" w:date="2020-03-11T11:20:00Z">
            <w:rPr>
              <w:ins w:id="119" w:author="Brown,James T" w:date="2020-03-11T10:52:00Z"/>
              <w:rFonts w:ascii="Times New Roman" w:hAnsi="Times New Roman"/>
              <w:b/>
            </w:rPr>
          </w:rPrChange>
        </w:rPr>
        <w:pPrChange w:id="120" w:author="Brown,James T" w:date="2020-03-11T11:21:00Z">
          <w:pPr>
            <w:pStyle w:val="Header"/>
            <w:tabs>
              <w:tab w:val="left" w:pos="1620"/>
            </w:tabs>
            <w:ind w:right="-36" w:firstLine="900"/>
          </w:pPr>
        </w:pPrChange>
      </w:pPr>
    </w:p>
    <w:p w14:paraId="749DFDC7" w14:textId="0E286647" w:rsidR="00205A8C" w:rsidRPr="00E834A4" w:rsidRDefault="00205A8C">
      <w:pPr>
        <w:pStyle w:val="Header"/>
        <w:tabs>
          <w:tab w:val="left" w:pos="1620"/>
        </w:tabs>
        <w:ind w:left="720" w:right="-36"/>
        <w:rPr>
          <w:rFonts w:ascii="Times New Roman" w:hAnsi="Times New Roman" w:cs="Times New Roman"/>
        </w:rPr>
        <w:pPrChange w:id="121" w:author="Brown,James T" w:date="2020-03-11T11:21:00Z">
          <w:pPr>
            <w:pStyle w:val="Header"/>
            <w:tabs>
              <w:tab w:val="left" w:pos="1620"/>
            </w:tabs>
            <w:ind w:right="-36"/>
          </w:pPr>
        </w:pPrChange>
      </w:pPr>
      <w:commentRangeStart w:id="122"/>
      <w:r w:rsidRPr="00E834A4">
        <w:rPr>
          <w:rFonts w:ascii="Times New Roman" w:hAnsi="Times New Roman"/>
          <w:b/>
          <w:rPrChange w:id="123" w:author="Brown,James T" w:date="2020-03-11T11:20:00Z">
            <w:rPr>
              <w:rFonts w:ascii="Times New Roman" w:hAnsi="Times New Roman"/>
              <w:bCs/>
            </w:rPr>
          </w:rPrChange>
        </w:rPr>
        <w:t>Master of Science</w:t>
      </w:r>
      <w:commentRangeEnd w:id="122"/>
      <w:ins w:id="124" w:author="Chandra Earl" w:date="2020-03-11T10:50:00Z">
        <w:r w:rsidR="00DA0985" w:rsidRPr="00E834A4">
          <w:rPr>
            <w:rStyle w:val="CommentReference"/>
            <w:b/>
            <w:sz w:val="24"/>
            <w:szCs w:val="24"/>
            <w:rPrChange w:id="125" w:author="Brown,James T" w:date="2020-03-11T11:20:00Z">
              <w:rPr>
                <w:rStyle w:val="CommentReference"/>
                <w:bCs/>
              </w:rPr>
            </w:rPrChange>
          </w:rPr>
          <w:commentReference w:id="122"/>
        </w:r>
      </w:ins>
      <w:ins w:id="126" w:author="Chandra Earl" w:date="2020-03-10T12:04:00Z">
        <w:r w:rsidR="00DA0985" w:rsidRPr="00E834A4">
          <w:rPr>
            <w:rFonts w:ascii="Times New Roman" w:hAnsi="Times New Roman" w:cs="Times New Roman"/>
            <w:bCs/>
            <w:rPrChange w:id="127" w:author="Brown,James T" w:date="2020-03-11T11:20:00Z">
              <w:rPr>
                <w:rFonts w:ascii="Times New Roman" w:hAnsi="Times New Roman" w:cs="Times New Roman"/>
                <w:b/>
                <w:bCs/>
              </w:rPr>
            </w:rPrChange>
          </w:rPr>
          <w:t xml:space="preserve"> | </w:t>
        </w:r>
        <w:r w:rsidR="00DA0985" w:rsidRPr="00E834A4">
          <w:rPr>
            <w:rFonts w:ascii="Times New Roman" w:hAnsi="Times New Roman" w:cs="Times New Roman"/>
            <w:bCs/>
          </w:rPr>
          <w:t>Entomology</w:t>
        </w:r>
      </w:ins>
      <w:ins w:id="128" w:author="Brown,James T" w:date="2020-03-11T10:54:00Z">
        <w:r w:rsidR="00741835" w:rsidRPr="00E834A4">
          <w:rPr>
            <w:rFonts w:ascii="Times New Roman" w:hAnsi="Times New Roman" w:cs="Times New Roman"/>
            <w:b/>
            <w:bCs/>
          </w:rPr>
          <w:tab/>
        </w:r>
      </w:ins>
      <w:ins w:id="129" w:author="Chandra Earl" w:date="2020-03-10T12:01:00Z">
        <w:del w:id="130" w:author="Brown,James T" w:date="2020-03-11T10:53:00Z">
          <w:r w:rsidR="00DA0985" w:rsidRPr="00E834A4" w:rsidDel="00741835">
            <w:rPr>
              <w:rFonts w:ascii="Times New Roman" w:hAnsi="Times New Roman" w:cs="Times New Roman"/>
              <w:b/>
              <w:bCs/>
              <w:rPrChange w:id="131" w:author="Brown,James T" w:date="2020-03-11T11:20:00Z">
                <w:rPr>
                  <w:rFonts w:ascii="Times New Roman" w:hAnsi="Times New Roman" w:cs="Times New Roman"/>
                </w:rPr>
              </w:rPrChange>
            </w:rPr>
            <w:tab/>
          </w:r>
        </w:del>
        <w:r w:rsidR="00DA0985" w:rsidRPr="00E834A4">
          <w:rPr>
            <w:rFonts w:ascii="Times New Roman" w:hAnsi="Times New Roman" w:cs="Times New Roman"/>
          </w:rPr>
          <w:tab/>
        </w:r>
      </w:ins>
      <w:ins w:id="132" w:author="Brown,James T" w:date="2020-03-11T11:22:00Z">
        <w:r w:rsidR="00B64986">
          <w:rPr>
            <w:rFonts w:ascii="Times New Roman" w:hAnsi="Times New Roman" w:cs="Times New Roman"/>
          </w:rPr>
          <w:t>Jun</w:t>
        </w:r>
      </w:ins>
      <w:ins w:id="133" w:author="Brown,James T" w:date="2020-03-11T11:23:00Z">
        <w:r w:rsidR="00B64986">
          <w:rPr>
            <w:rFonts w:ascii="Times New Roman" w:hAnsi="Times New Roman" w:cs="Times New Roman"/>
          </w:rPr>
          <w:t xml:space="preserve">e </w:t>
        </w:r>
      </w:ins>
      <w:del w:id="134" w:author="Chandra Earl" w:date="2020-03-10T12:01:00Z">
        <w:r w:rsidRPr="00E834A4" w:rsidDel="00DA0985">
          <w:rPr>
            <w:rFonts w:ascii="Times New Roman" w:hAnsi="Times New Roman" w:cs="Times New Roman"/>
          </w:rPr>
          <w:delText>,</w:delText>
        </w:r>
      </w:del>
      <w:del w:id="135" w:author="Brown,James T" w:date="2020-03-11T10:53:00Z">
        <w:r w:rsidRPr="00E834A4" w:rsidDel="00741835">
          <w:rPr>
            <w:rFonts w:ascii="Times New Roman" w:hAnsi="Times New Roman" w:cs="Times New Roman"/>
          </w:rPr>
          <w:delText xml:space="preserve"> </w:delText>
        </w:r>
      </w:del>
      <w:commentRangeStart w:id="136"/>
      <w:commentRangeStart w:id="137"/>
      <w:r w:rsidRPr="00E834A4">
        <w:rPr>
          <w:rFonts w:ascii="Times New Roman" w:hAnsi="Times New Roman" w:cs="Times New Roman"/>
        </w:rPr>
        <w:t>2016</w:t>
      </w:r>
      <w:ins w:id="138" w:author="Brown,James T" w:date="2020-03-11T11:23:00Z">
        <w:r w:rsidR="00B64986">
          <w:rPr>
            <w:rFonts w:ascii="Times New Roman" w:hAnsi="Times New Roman" w:cs="Times New Roman"/>
          </w:rPr>
          <w:t xml:space="preserve"> </w:t>
        </w:r>
      </w:ins>
      <w:del w:id="139" w:author="Brown,James T" w:date="2020-03-11T11:23:00Z">
        <w:r w:rsidRPr="00E834A4" w:rsidDel="00B64986">
          <w:rPr>
            <w:rFonts w:ascii="Times New Roman" w:hAnsi="Times New Roman" w:cs="Times New Roman"/>
          </w:rPr>
          <w:delText>-</w:delText>
        </w:r>
      </w:del>
      <w:ins w:id="140" w:author="Brown,James T" w:date="2020-03-11T11:35:00Z">
        <w:r w:rsidR="00E541B3">
          <w:rPr>
            <w:rFonts w:ascii="Times New Roman" w:hAnsi="Times New Roman" w:cs="Times New Roman"/>
          </w:rPr>
          <w:t>-</w:t>
        </w:r>
      </w:ins>
      <w:ins w:id="141" w:author="Brown,James T" w:date="2020-03-11T11:23:00Z">
        <w:r w:rsidR="00B64986">
          <w:rPr>
            <w:rFonts w:ascii="Times New Roman" w:hAnsi="Times New Roman" w:cs="Times New Roman"/>
          </w:rPr>
          <w:t xml:space="preserve"> May </w:t>
        </w:r>
      </w:ins>
      <w:r w:rsidRPr="00E834A4">
        <w:rPr>
          <w:rFonts w:ascii="Times New Roman" w:hAnsi="Times New Roman" w:cs="Times New Roman"/>
        </w:rPr>
        <w:t>2019</w:t>
      </w:r>
      <w:commentRangeEnd w:id="136"/>
      <w:r w:rsidR="00D70343" w:rsidRPr="00E834A4">
        <w:rPr>
          <w:rStyle w:val="CommentReference"/>
          <w:sz w:val="24"/>
          <w:szCs w:val="24"/>
          <w:rPrChange w:id="142" w:author="Brown,James T" w:date="2020-03-11T11:20:00Z">
            <w:rPr>
              <w:rStyle w:val="CommentReference"/>
            </w:rPr>
          </w:rPrChange>
        </w:rPr>
        <w:commentReference w:id="136"/>
      </w:r>
      <w:commentRangeEnd w:id="137"/>
      <w:r w:rsidR="009E1EF0" w:rsidRPr="00E834A4">
        <w:rPr>
          <w:rStyle w:val="CommentReference"/>
          <w:sz w:val="24"/>
          <w:szCs w:val="24"/>
          <w:rPrChange w:id="143" w:author="Brown,James T" w:date="2020-03-11T11:20:00Z">
            <w:rPr>
              <w:rStyle w:val="CommentReference"/>
            </w:rPr>
          </w:rPrChange>
        </w:rPr>
        <w:commentReference w:id="137"/>
      </w:r>
    </w:p>
    <w:p w14:paraId="6C1DA803" w14:textId="3A0AE719" w:rsidR="00205A8C" w:rsidRPr="00E834A4" w:rsidRDefault="00205A8C">
      <w:pPr>
        <w:pStyle w:val="Header"/>
        <w:tabs>
          <w:tab w:val="left" w:pos="1440"/>
        </w:tabs>
        <w:ind w:left="720" w:right="-36" w:firstLine="900"/>
        <w:rPr>
          <w:rFonts w:ascii="Times New Roman" w:hAnsi="Times New Roman"/>
          <w:i/>
          <w:rPrChange w:id="144" w:author="Brown,James T" w:date="2020-03-11T11:20:00Z">
            <w:rPr>
              <w:rFonts w:ascii="Times New Roman" w:hAnsi="Times New Roman"/>
            </w:rPr>
          </w:rPrChange>
        </w:rPr>
        <w:pPrChange w:id="145" w:author="Brown,James T" w:date="2020-03-11T11:21:00Z">
          <w:pPr>
            <w:pStyle w:val="Header"/>
            <w:tabs>
              <w:tab w:val="left" w:pos="1440"/>
            </w:tabs>
            <w:ind w:right="-36"/>
          </w:pPr>
        </w:pPrChange>
      </w:pPr>
      <w:r w:rsidRPr="00E834A4">
        <w:rPr>
          <w:rFonts w:ascii="Times New Roman" w:hAnsi="Times New Roman"/>
          <w:i/>
          <w:rPrChange w:id="146" w:author="Brown,James T" w:date="2020-03-11T11:20:00Z">
            <w:rPr>
              <w:rFonts w:ascii="Times New Roman" w:hAnsi="Times New Roman"/>
            </w:rPr>
          </w:rPrChange>
        </w:rPr>
        <w:t>University of Florida</w:t>
      </w:r>
      <w:del w:id="147" w:author="Chandra Earl" w:date="2020-03-10T12:04:00Z">
        <w:r w:rsidRPr="00E834A4" w:rsidDel="00DA0985">
          <w:rPr>
            <w:rFonts w:ascii="Times New Roman" w:hAnsi="Times New Roman"/>
            <w:i/>
            <w:rPrChange w:id="148" w:author="Brown,James T" w:date="2020-03-11T11:20:00Z">
              <w:rPr>
                <w:rFonts w:ascii="Times New Roman" w:hAnsi="Times New Roman"/>
              </w:rPr>
            </w:rPrChange>
          </w:rPr>
          <w:delText xml:space="preserve">, </w:delText>
        </w:r>
      </w:del>
      <w:del w:id="149" w:author="Chandra Earl" w:date="2020-03-10T12:03:00Z">
        <w:r w:rsidRPr="00E834A4" w:rsidDel="00DA0985">
          <w:rPr>
            <w:rFonts w:ascii="Times New Roman" w:hAnsi="Times New Roman"/>
            <w:i/>
            <w:rPrChange w:id="150" w:author="Brown,James T" w:date="2020-03-11T11:20:00Z">
              <w:rPr>
                <w:rFonts w:ascii="Times New Roman" w:hAnsi="Times New Roman"/>
              </w:rPr>
            </w:rPrChange>
          </w:rPr>
          <w:delText>Entomology</w:delText>
        </w:r>
      </w:del>
      <w:del w:id="151" w:author="Chandra Earl" w:date="2020-03-10T12:01:00Z">
        <w:r w:rsidRPr="00E834A4" w:rsidDel="00DA0985">
          <w:rPr>
            <w:rFonts w:ascii="Times New Roman" w:hAnsi="Times New Roman"/>
            <w:i/>
            <w:rPrChange w:id="152" w:author="Brown,James T" w:date="2020-03-11T11:20:00Z">
              <w:rPr>
                <w:rFonts w:ascii="Times New Roman" w:hAnsi="Times New Roman"/>
              </w:rPr>
            </w:rPrChange>
          </w:rPr>
          <w:delText xml:space="preserve"> Department</w:delText>
        </w:r>
      </w:del>
    </w:p>
    <w:p w14:paraId="117E1A7C" w14:textId="6B7A684E" w:rsidR="00B87B33" w:rsidRPr="00E834A4" w:rsidRDefault="00205A8C">
      <w:pPr>
        <w:pStyle w:val="Header"/>
        <w:tabs>
          <w:tab w:val="left" w:pos="1440"/>
        </w:tabs>
        <w:ind w:left="720"/>
        <w:rPr>
          <w:rFonts w:ascii="Times New Roman" w:hAnsi="Times New Roman" w:cs="Times New Roman"/>
        </w:rPr>
        <w:pPrChange w:id="153" w:author="Brown,James T" w:date="2020-03-11T11:22:00Z">
          <w:pPr>
            <w:pStyle w:val="Header"/>
            <w:tabs>
              <w:tab w:val="left" w:pos="1440"/>
            </w:tabs>
            <w:ind w:right="-36"/>
          </w:pPr>
        </w:pPrChange>
      </w:pPr>
      <w:r w:rsidRPr="00E834A4">
        <w:rPr>
          <w:rFonts w:ascii="Times New Roman" w:hAnsi="Times New Roman" w:cs="Times New Roman"/>
        </w:rPr>
        <w:t xml:space="preserve">Thesis title: </w:t>
      </w:r>
      <w:r w:rsidR="00B87B33" w:rsidRPr="00E834A4">
        <w:rPr>
          <w:rFonts w:ascii="Times New Roman" w:hAnsi="Times New Roman" w:cs="Times New Roman"/>
        </w:rPr>
        <w:t xml:space="preserve">The association between lipid stores and diapause genotype among European corn borers, </w:t>
      </w:r>
      <w:r w:rsidR="00B87B33" w:rsidRPr="00E834A4">
        <w:rPr>
          <w:rFonts w:ascii="Times New Roman" w:hAnsi="Times New Roman" w:cs="Times New Roman"/>
          <w:i/>
        </w:rPr>
        <w:t>Ostrinia nubilalis</w:t>
      </w:r>
      <w:r w:rsidR="00B87B33" w:rsidRPr="00E834A4">
        <w:rPr>
          <w:rFonts w:ascii="Times New Roman" w:hAnsi="Times New Roman" w:cs="Times New Roman"/>
        </w:rPr>
        <w:t xml:space="preserve"> (Lepidoptera: </w:t>
      </w:r>
      <w:proofErr w:type="spellStart"/>
      <w:r w:rsidR="00B87B33" w:rsidRPr="00E834A4">
        <w:rPr>
          <w:rFonts w:ascii="Times New Roman" w:hAnsi="Times New Roman" w:cs="Times New Roman"/>
        </w:rPr>
        <w:t>Crambidae</w:t>
      </w:r>
      <w:proofErr w:type="spellEnd"/>
      <w:r w:rsidR="00B87B33" w:rsidRPr="00E834A4">
        <w:rPr>
          <w:rFonts w:ascii="Times New Roman" w:hAnsi="Times New Roman" w:cs="Times New Roman"/>
        </w:rPr>
        <w:t>)</w:t>
      </w:r>
    </w:p>
    <w:p w14:paraId="0DEAC32B" w14:textId="6E9FD3A9" w:rsidR="00205A8C" w:rsidRPr="00E834A4" w:rsidRDefault="00205A8C">
      <w:pPr>
        <w:pStyle w:val="Header"/>
        <w:tabs>
          <w:tab w:val="left" w:pos="1440"/>
        </w:tabs>
        <w:ind w:left="720" w:right="-36" w:firstLine="900"/>
        <w:rPr>
          <w:rFonts w:ascii="Times New Roman" w:hAnsi="Times New Roman" w:cs="Times New Roman"/>
        </w:rPr>
        <w:pPrChange w:id="154" w:author="Brown,James T" w:date="2020-03-11T11:21:00Z">
          <w:pPr>
            <w:pStyle w:val="Header"/>
            <w:tabs>
              <w:tab w:val="left" w:pos="1440"/>
            </w:tabs>
            <w:ind w:right="-36"/>
          </w:pPr>
        </w:pPrChange>
      </w:pPr>
      <w:r w:rsidRPr="00E834A4">
        <w:rPr>
          <w:rFonts w:ascii="Times New Roman" w:hAnsi="Times New Roman" w:cs="Times New Roman"/>
        </w:rPr>
        <w:t>Advisor: Daniel A. Ha</w:t>
      </w:r>
      <w:del w:id="155" w:author="Brown,James T" w:date="2020-03-11T11:02:00Z">
        <w:r w:rsidRPr="00E834A4" w:rsidDel="004E0152">
          <w:rPr>
            <w:rFonts w:ascii="Times New Roman" w:hAnsi="Times New Roman" w:cs="Times New Roman"/>
          </w:rPr>
          <w:delText>hn</w:delText>
        </w:r>
        <w:commentRangeStart w:id="156"/>
        <w:commentRangeStart w:id="157"/>
        <w:r w:rsidRPr="00E834A4" w:rsidDel="004E0152">
          <w:rPr>
            <w:rFonts w:ascii="Times New Roman" w:hAnsi="Times New Roman" w:cs="Times New Roman"/>
          </w:rPr>
          <w:delText>, P</w:delText>
        </w:r>
      </w:del>
      <w:r w:rsidRPr="00E834A4">
        <w:rPr>
          <w:rFonts w:ascii="Times New Roman" w:hAnsi="Times New Roman" w:cs="Times New Roman"/>
        </w:rPr>
        <w:t>h</w:t>
      </w:r>
      <w:ins w:id="158" w:author="Brown,James T" w:date="2020-03-11T11:02:00Z">
        <w:r w:rsidR="004E0152" w:rsidRPr="00E834A4">
          <w:rPr>
            <w:rFonts w:ascii="Times New Roman" w:hAnsi="Times New Roman" w:cs="Times New Roman"/>
          </w:rPr>
          <w:t>n</w:t>
        </w:r>
      </w:ins>
      <w:del w:id="159" w:author="Brown,James T" w:date="2020-03-11T11:02:00Z">
        <w:r w:rsidRPr="00E834A4" w:rsidDel="004E0152">
          <w:rPr>
            <w:rFonts w:ascii="Times New Roman" w:hAnsi="Times New Roman" w:cs="Times New Roman"/>
          </w:rPr>
          <w:delText>D.</w:delText>
        </w:r>
      </w:del>
      <w:commentRangeEnd w:id="156"/>
      <w:r w:rsidR="00DA0985" w:rsidRPr="00E834A4">
        <w:rPr>
          <w:rStyle w:val="CommentReference"/>
          <w:sz w:val="24"/>
          <w:szCs w:val="24"/>
          <w:rPrChange w:id="160" w:author="Brown,James T" w:date="2020-03-11T11:20:00Z">
            <w:rPr>
              <w:rStyle w:val="CommentReference"/>
            </w:rPr>
          </w:rPrChange>
        </w:rPr>
        <w:commentReference w:id="156"/>
      </w:r>
      <w:commentRangeEnd w:id="157"/>
      <w:r w:rsidR="004E0152" w:rsidRPr="00E834A4">
        <w:rPr>
          <w:rStyle w:val="CommentReference"/>
          <w:sz w:val="24"/>
          <w:szCs w:val="24"/>
          <w:rPrChange w:id="161" w:author="Brown,James T" w:date="2020-03-11T11:20:00Z">
            <w:rPr>
              <w:rStyle w:val="CommentReference"/>
            </w:rPr>
          </w:rPrChange>
        </w:rPr>
        <w:commentReference w:id="157"/>
      </w:r>
    </w:p>
    <w:p w14:paraId="024E0E02" w14:textId="77777777" w:rsidR="00205A8C" w:rsidRPr="00E834A4" w:rsidRDefault="00205A8C">
      <w:pPr>
        <w:pStyle w:val="Header"/>
        <w:tabs>
          <w:tab w:val="left" w:pos="1440"/>
        </w:tabs>
        <w:ind w:left="720" w:right="-36" w:firstLine="900"/>
        <w:rPr>
          <w:rFonts w:ascii="Times New Roman" w:hAnsi="Times New Roman" w:cs="Times New Roman"/>
        </w:rPr>
        <w:pPrChange w:id="162" w:author="Brown,James T" w:date="2020-03-11T11:21:00Z">
          <w:pPr>
            <w:pStyle w:val="Header"/>
            <w:tabs>
              <w:tab w:val="left" w:pos="1440"/>
            </w:tabs>
            <w:ind w:right="-36"/>
          </w:pPr>
        </w:pPrChange>
      </w:pPr>
    </w:p>
    <w:p w14:paraId="077C1DD9" w14:textId="14DB0835" w:rsidR="00205A8C" w:rsidRPr="00E834A4" w:rsidRDefault="00205A8C">
      <w:pPr>
        <w:pStyle w:val="Header"/>
        <w:tabs>
          <w:tab w:val="left" w:pos="1440"/>
        </w:tabs>
        <w:ind w:left="720" w:right="-36"/>
        <w:rPr>
          <w:rFonts w:ascii="Times New Roman" w:hAnsi="Times New Roman" w:cs="Times New Roman"/>
          <w:bCs/>
        </w:rPr>
        <w:pPrChange w:id="163" w:author="Brown,James T" w:date="2020-03-11T11:21:00Z">
          <w:pPr>
            <w:pStyle w:val="Header"/>
            <w:tabs>
              <w:tab w:val="left" w:pos="1440"/>
            </w:tabs>
            <w:ind w:right="-36"/>
          </w:pPr>
        </w:pPrChange>
      </w:pPr>
      <w:commentRangeStart w:id="164"/>
      <w:commentRangeStart w:id="165"/>
      <w:r w:rsidRPr="00E834A4">
        <w:rPr>
          <w:rFonts w:ascii="Times New Roman" w:hAnsi="Times New Roman"/>
          <w:b/>
          <w:rPrChange w:id="166" w:author="Brown,James T" w:date="2020-03-11T11:20:00Z">
            <w:rPr>
              <w:rFonts w:ascii="Times New Roman" w:hAnsi="Times New Roman"/>
              <w:bCs/>
            </w:rPr>
          </w:rPrChange>
        </w:rPr>
        <w:t xml:space="preserve">Bachelor of </w:t>
      </w:r>
      <w:del w:id="167" w:author="Brown,James T" w:date="2020-03-11T10:57:00Z">
        <w:r w:rsidR="00B87B33" w:rsidRPr="00E834A4" w:rsidDel="009E1EF0">
          <w:rPr>
            <w:rFonts w:ascii="Times New Roman" w:hAnsi="Times New Roman"/>
            <w:b/>
            <w:rPrChange w:id="168" w:author="Brown,James T" w:date="2020-03-11T11:20:00Z">
              <w:rPr>
                <w:rFonts w:ascii="Times New Roman" w:hAnsi="Times New Roman"/>
                <w:bCs/>
              </w:rPr>
            </w:rPrChange>
          </w:rPr>
          <w:delText>Biological</w:delText>
        </w:r>
        <w:r w:rsidRPr="00E834A4" w:rsidDel="009E1EF0">
          <w:rPr>
            <w:rFonts w:ascii="Times New Roman" w:hAnsi="Times New Roman"/>
            <w:b/>
            <w:rPrChange w:id="169" w:author="Brown,James T" w:date="2020-03-11T11:20:00Z">
              <w:rPr>
                <w:rFonts w:ascii="Times New Roman" w:hAnsi="Times New Roman"/>
                <w:bCs/>
              </w:rPr>
            </w:rPrChange>
          </w:rPr>
          <w:delText xml:space="preserve"> </w:delText>
        </w:r>
      </w:del>
      <w:r w:rsidRPr="00E834A4">
        <w:rPr>
          <w:rFonts w:ascii="Times New Roman" w:hAnsi="Times New Roman"/>
          <w:b/>
          <w:rPrChange w:id="170" w:author="Brown,James T" w:date="2020-03-11T11:20:00Z">
            <w:rPr>
              <w:rFonts w:ascii="Times New Roman" w:hAnsi="Times New Roman"/>
              <w:bCs/>
            </w:rPr>
          </w:rPrChange>
        </w:rPr>
        <w:t>Scienc</w:t>
      </w:r>
      <w:r w:rsidR="00B87B33" w:rsidRPr="00E834A4">
        <w:rPr>
          <w:rFonts w:ascii="Times New Roman" w:hAnsi="Times New Roman"/>
          <w:b/>
          <w:rPrChange w:id="171" w:author="Brown,James T" w:date="2020-03-11T11:20:00Z">
            <w:rPr>
              <w:rFonts w:ascii="Times New Roman" w:hAnsi="Times New Roman"/>
              <w:bCs/>
            </w:rPr>
          </w:rPrChange>
        </w:rPr>
        <w:t>e</w:t>
      </w:r>
      <w:ins w:id="172" w:author="Brown,James T" w:date="2020-03-11T10:57:00Z">
        <w:r w:rsidR="009E1EF0" w:rsidRPr="00E834A4">
          <w:rPr>
            <w:rFonts w:ascii="Times New Roman" w:hAnsi="Times New Roman"/>
            <w:bCs/>
          </w:rPr>
          <w:t xml:space="preserve"> </w:t>
        </w:r>
      </w:ins>
      <w:del w:id="173" w:author="Brown,James T" w:date="2020-03-11T10:57:00Z">
        <w:r w:rsidR="00B87B33" w:rsidRPr="00E834A4" w:rsidDel="009E1EF0">
          <w:rPr>
            <w:rFonts w:ascii="Times New Roman" w:hAnsi="Times New Roman"/>
            <w:bCs/>
          </w:rPr>
          <w:delText>s</w:delText>
        </w:r>
      </w:del>
      <w:commentRangeEnd w:id="164"/>
      <w:commentRangeEnd w:id="165"/>
      <w:del w:id="174" w:author="Chandra Earl" w:date="2020-03-11T10:50:00Z">
        <w:r w:rsidRPr="00E834A4">
          <w:rPr>
            <w:rFonts w:ascii="Times New Roman" w:hAnsi="Times New Roman" w:cs="Times New Roman"/>
            <w:bCs/>
          </w:rPr>
          <w:delText xml:space="preserve">, </w:delText>
        </w:r>
      </w:del>
      <w:r w:rsidR="00775DA5" w:rsidRPr="00E834A4">
        <w:rPr>
          <w:rStyle w:val="CommentReference"/>
          <w:bCs/>
          <w:sz w:val="24"/>
          <w:szCs w:val="24"/>
          <w:rPrChange w:id="175" w:author="Brown,James T" w:date="2020-03-11T11:20:00Z">
            <w:rPr>
              <w:rStyle w:val="CommentReference"/>
              <w:bCs/>
            </w:rPr>
          </w:rPrChange>
        </w:rPr>
        <w:commentReference w:id="164"/>
      </w:r>
      <w:r w:rsidR="004E0152" w:rsidRPr="00E834A4">
        <w:rPr>
          <w:rStyle w:val="CommentReference"/>
          <w:sz w:val="24"/>
          <w:szCs w:val="24"/>
          <w:rPrChange w:id="176" w:author="Brown,James T" w:date="2020-03-11T11:20:00Z">
            <w:rPr>
              <w:rStyle w:val="CommentReference"/>
            </w:rPr>
          </w:rPrChange>
        </w:rPr>
        <w:commentReference w:id="165"/>
      </w:r>
      <w:ins w:id="177" w:author="Chandra Earl" w:date="2020-03-10T12:02:00Z">
        <w:del w:id="178" w:author="Brown,James T" w:date="2020-03-11T10:57:00Z">
          <w:r w:rsidR="00DA0985" w:rsidRPr="00E834A4" w:rsidDel="009E1EF0">
            <w:rPr>
              <w:rFonts w:ascii="Times New Roman" w:hAnsi="Times New Roman" w:cs="Times New Roman"/>
              <w:bCs/>
              <w:rPrChange w:id="179" w:author="Brown,James T" w:date="2020-03-11T11:20:00Z">
                <w:rPr>
                  <w:rFonts w:ascii="Times New Roman" w:hAnsi="Times New Roman" w:cs="Times New Roman"/>
                  <w:b/>
                </w:rPr>
              </w:rPrChange>
            </w:rPr>
            <w:tab/>
          </w:r>
        </w:del>
      </w:ins>
      <w:del w:id="180" w:author="Chandra Earl" w:date="2020-03-10T12:02:00Z">
        <w:r w:rsidRPr="00E834A4" w:rsidDel="00DA0985">
          <w:rPr>
            <w:rFonts w:ascii="Times New Roman" w:hAnsi="Times New Roman" w:cs="Times New Roman"/>
            <w:bCs/>
          </w:rPr>
          <w:delText>,</w:delText>
        </w:r>
      </w:del>
      <w:ins w:id="181" w:author="Chandra Earl" w:date="2020-03-11T10:50:00Z">
        <w:del w:id="182" w:author="Brown,James T" w:date="2020-03-11T10:57:00Z">
          <w:r w:rsidRPr="00E834A4" w:rsidDel="009E1EF0">
            <w:rPr>
              <w:rFonts w:ascii="Times New Roman" w:hAnsi="Times New Roman" w:cs="Times New Roman"/>
              <w:bCs/>
            </w:rPr>
            <w:delText xml:space="preserve"> </w:delText>
          </w:r>
        </w:del>
      </w:ins>
      <w:ins w:id="183" w:author="Chandra Earl" w:date="2020-03-10T12:05:00Z">
        <w:r w:rsidR="00775DA5" w:rsidRPr="00E834A4">
          <w:rPr>
            <w:rFonts w:ascii="Times New Roman" w:hAnsi="Times New Roman" w:cs="Times New Roman"/>
            <w:bCs/>
          </w:rPr>
          <w:t xml:space="preserve">| </w:t>
        </w:r>
        <w:del w:id="184" w:author="Brown,James T" w:date="2020-03-11T10:57:00Z">
          <w:r w:rsidR="00775DA5" w:rsidRPr="00E834A4" w:rsidDel="009E1EF0">
            <w:rPr>
              <w:rFonts w:ascii="Times New Roman" w:hAnsi="Times New Roman" w:cs="Times New Roman"/>
              <w:bCs/>
            </w:rPr>
            <w:delText>Cell Biology and Molecular Genetics</w:delText>
          </w:r>
        </w:del>
      </w:ins>
      <w:ins w:id="185" w:author="Brown,James T" w:date="2020-03-11T10:57:00Z">
        <w:r w:rsidR="009E1EF0" w:rsidRPr="00E834A4">
          <w:rPr>
            <w:rFonts w:ascii="Times New Roman" w:hAnsi="Times New Roman" w:cs="Times New Roman"/>
            <w:bCs/>
          </w:rPr>
          <w:t>Biological Sciences</w:t>
        </w:r>
      </w:ins>
      <w:ins w:id="186" w:author="Brown,James T" w:date="2020-03-11T11:22:00Z">
        <w:r w:rsidR="00B64986">
          <w:rPr>
            <w:rFonts w:ascii="Times New Roman" w:hAnsi="Times New Roman" w:cs="Times New Roman"/>
            <w:bCs/>
          </w:rPr>
          <w:t xml:space="preserve"> </w:t>
        </w:r>
      </w:ins>
      <w:ins w:id="187" w:author="Brown,James T" w:date="2020-03-11T11:28:00Z">
        <w:r w:rsidR="00B64986">
          <w:rPr>
            <w:rFonts w:ascii="Times New Roman" w:hAnsi="Times New Roman" w:cs="Times New Roman"/>
            <w:bCs/>
          </w:rPr>
          <w:tab/>
          <w:t xml:space="preserve">August </w:t>
        </w:r>
      </w:ins>
      <w:ins w:id="188" w:author="Chandra Earl" w:date="2020-03-10T12:05:00Z">
        <w:del w:id="189" w:author="Brown,James T" w:date="2020-03-11T11:22:00Z">
          <w:r w:rsidR="00775DA5" w:rsidRPr="00E834A4" w:rsidDel="00B64986">
            <w:rPr>
              <w:rFonts w:ascii="Times New Roman" w:hAnsi="Times New Roman" w:cs="Times New Roman"/>
              <w:bCs/>
            </w:rPr>
            <w:delText xml:space="preserve"> </w:delText>
          </w:r>
        </w:del>
      </w:ins>
      <w:ins w:id="190" w:author="Chandra Earl" w:date="2020-03-10T12:06:00Z">
        <w:del w:id="191" w:author="Brown,James T" w:date="2020-03-11T11:22:00Z">
          <w:r w:rsidR="00775DA5" w:rsidRPr="00E834A4" w:rsidDel="00B64986">
            <w:rPr>
              <w:rFonts w:ascii="Times New Roman" w:hAnsi="Times New Roman" w:cs="Times New Roman"/>
              <w:bCs/>
            </w:rPr>
            <w:tab/>
          </w:r>
        </w:del>
      </w:ins>
      <w:r w:rsidR="00B87B33" w:rsidRPr="00E834A4">
        <w:rPr>
          <w:rFonts w:ascii="Times New Roman" w:hAnsi="Times New Roman" w:cs="Times New Roman"/>
          <w:bCs/>
        </w:rPr>
        <w:t>2008</w:t>
      </w:r>
      <w:ins w:id="192" w:author="Brown,James T" w:date="2020-03-11T11:28:00Z">
        <w:r w:rsidR="00B64986">
          <w:rPr>
            <w:rFonts w:ascii="Times New Roman" w:hAnsi="Times New Roman" w:cs="Times New Roman"/>
            <w:bCs/>
          </w:rPr>
          <w:t xml:space="preserve"> </w:t>
        </w:r>
      </w:ins>
      <w:r w:rsidRPr="00E834A4">
        <w:rPr>
          <w:rFonts w:ascii="Times New Roman" w:hAnsi="Times New Roman" w:cs="Times New Roman"/>
          <w:bCs/>
        </w:rPr>
        <w:t>-</w:t>
      </w:r>
      <w:ins w:id="193" w:author="Brown,James T" w:date="2020-03-11T11:24:00Z">
        <w:r w:rsidR="00B64986">
          <w:rPr>
            <w:rFonts w:ascii="Times New Roman" w:hAnsi="Times New Roman" w:cs="Times New Roman"/>
            <w:bCs/>
          </w:rPr>
          <w:t xml:space="preserve"> December </w:t>
        </w:r>
      </w:ins>
      <w:r w:rsidRPr="00E834A4">
        <w:rPr>
          <w:rFonts w:ascii="Times New Roman" w:hAnsi="Times New Roman" w:cs="Times New Roman"/>
          <w:bCs/>
        </w:rPr>
        <w:t>20</w:t>
      </w:r>
      <w:r w:rsidR="00B87B33" w:rsidRPr="00E834A4">
        <w:rPr>
          <w:rFonts w:ascii="Times New Roman" w:hAnsi="Times New Roman" w:cs="Times New Roman"/>
          <w:bCs/>
        </w:rPr>
        <w:t>10</w:t>
      </w:r>
    </w:p>
    <w:p w14:paraId="4C508FC3" w14:textId="59E55861" w:rsidR="00205A8C" w:rsidRPr="00E834A4" w:rsidRDefault="00205A8C">
      <w:pPr>
        <w:pStyle w:val="Header"/>
        <w:tabs>
          <w:tab w:val="left" w:pos="1440"/>
        </w:tabs>
        <w:ind w:left="720" w:right="-36" w:firstLine="900"/>
        <w:rPr>
          <w:ins w:id="194" w:author="Brown,James T" w:date="2020-03-11T10:57:00Z"/>
          <w:rFonts w:ascii="Times New Roman" w:hAnsi="Times New Roman"/>
          <w:i/>
        </w:rPr>
        <w:pPrChange w:id="195" w:author="Brown,James T" w:date="2020-03-11T11:21:00Z">
          <w:pPr>
            <w:pStyle w:val="Header"/>
            <w:tabs>
              <w:tab w:val="left" w:pos="1440"/>
            </w:tabs>
            <w:ind w:right="-36" w:firstLine="900"/>
          </w:pPr>
        </w:pPrChange>
      </w:pPr>
      <w:r w:rsidRPr="00E834A4">
        <w:rPr>
          <w:rFonts w:ascii="Times New Roman" w:hAnsi="Times New Roman"/>
          <w:i/>
          <w:rPrChange w:id="196" w:author="Brown,James T" w:date="2020-03-11T11:20:00Z">
            <w:rPr>
              <w:rFonts w:ascii="Times New Roman" w:hAnsi="Times New Roman"/>
            </w:rPr>
          </w:rPrChange>
        </w:rPr>
        <w:t xml:space="preserve">University of </w:t>
      </w:r>
      <w:r w:rsidR="00B87B33" w:rsidRPr="00E834A4">
        <w:rPr>
          <w:rFonts w:ascii="Times New Roman" w:hAnsi="Times New Roman"/>
          <w:i/>
          <w:rPrChange w:id="197" w:author="Brown,James T" w:date="2020-03-11T11:20:00Z">
            <w:rPr>
              <w:rFonts w:ascii="Times New Roman" w:hAnsi="Times New Roman"/>
            </w:rPr>
          </w:rPrChange>
        </w:rPr>
        <w:t>Maryland College Park</w:t>
      </w:r>
      <w:del w:id="198" w:author="Chandra Earl" w:date="2020-03-10T12:06:00Z">
        <w:r w:rsidRPr="00E834A4" w:rsidDel="00775DA5">
          <w:rPr>
            <w:rFonts w:ascii="Times New Roman" w:hAnsi="Times New Roman"/>
            <w:i/>
            <w:rPrChange w:id="199" w:author="Brown,James T" w:date="2020-03-11T11:20:00Z">
              <w:rPr>
                <w:rFonts w:ascii="Times New Roman" w:hAnsi="Times New Roman"/>
              </w:rPr>
            </w:rPrChange>
          </w:rPr>
          <w:delText xml:space="preserve">, </w:delText>
        </w:r>
      </w:del>
      <w:del w:id="200" w:author="Chandra Earl" w:date="2020-03-10T12:05:00Z">
        <w:r w:rsidR="00B87B33" w:rsidRPr="00E834A4" w:rsidDel="00775DA5">
          <w:rPr>
            <w:rFonts w:ascii="Times New Roman" w:hAnsi="Times New Roman"/>
            <w:i/>
            <w:rPrChange w:id="201" w:author="Brown,James T" w:date="2020-03-11T11:20:00Z">
              <w:rPr>
                <w:rFonts w:ascii="Times New Roman" w:hAnsi="Times New Roman"/>
              </w:rPr>
            </w:rPrChange>
          </w:rPr>
          <w:delText>Cell Biology and Molecular Genetics</w:delText>
        </w:r>
      </w:del>
    </w:p>
    <w:p w14:paraId="4E7C77D9" w14:textId="731431F5" w:rsidR="009E1EF0" w:rsidRPr="00E834A4" w:rsidRDefault="009E1EF0">
      <w:pPr>
        <w:pStyle w:val="Header"/>
        <w:tabs>
          <w:tab w:val="left" w:pos="1440"/>
        </w:tabs>
        <w:ind w:left="720" w:right="-36" w:firstLine="900"/>
        <w:rPr>
          <w:rFonts w:ascii="Times New Roman" w:hAnsi="Times New Roman"/>
          <w:iCs/>
        </w:rPr>
        <w:pPrChange w:id="202" w:author="Brown,James T" w:date="2020-03-11T11:21:00Z">
          <w:pPr>
            <w:pStyle w:val="Header"/>
            <w:tabs>
              <w:tab w:val="left" w:pos="1440"/>
            </w:tabs>
            <w:ind w:right="-36"/>
          </w:pPr>
        </w:pPrChange>
      </w:pPr>
      <w:ins w:id="203" w:author="Brown,James T" w:date="2020-03-11T10:57:00Z">
        <w:r w:rsidRPr="00E834A4">
          <w:rPr>
            <w:rFonts w:ascii="Times New Roman" w:hAnsi="Times New Roman"/>
            <w:iCs/>
          </w:rPr>
          <w:t xml:space="preserve">Major: </w:t>
        </w:r>
      </w:ins>
      <w:ins w:id="204" w:author="Brown,James T" w:date="2020-03-11T10:58:00Z">
        <w:r w:rsidRPr="00E834A4">
          <w:rPr>
            <w:rFonts w:ascii="Times New Roman" w:hAnsi="Times New Roman"/>
            <w:iCs/>
          </w:rPr>
          <w:t>Cell biology and Molecular Genetics</w:t>
        </w:r>
      </w:ins>
    </w:p>
    <w:p w14:paraId="45C84559" w14:textId="4AC6F2EB" w:rsidR="00A814CF" w:rsidRDefault="00A814CF" w:rsidP="00A814CF">
      <w:pPr>
        <w:shd w:val="clear" w:color="auto" w:fill="FFFFFF"/>
        <w:spacing w:line="276" w:lineRule="auto"/>
        <w:rPr>
          <w:ins w:id="205" w:author="Brown,James T" w:date="2020-03-11T11:30:00Z"/>
          <w:rFonts w:ascii="Times New Roman" w:eastAsia="Times New Roman" w:hAnsi="Times New Roman" w:cs="Times New Roman"/>
        </w:rPr>
      </w:pPr>
    </w:p>
    <w:p w14:paraId="2271EBA0" w14:textId="3AFD55DD" w:rsidR="00B64986" w:rsidRPr="003B1957" w:rsidRDefault="00B4648D" w:rsidP="00B64986">
      <w:pPr>
        <w:pBdr>
          <w:bottom w:val="single" w:sz="4" w:space="1" w:color="auto"/>
        </w:pBdr>
        <w:tabs>
          <w:tab w:val="left" w:pos="180"/>
        </w:tabs>
        <w:ind w:right="-36"/>
        <w:rPr>
          <w:ins w:id="206" w:author="Brown,James T" w:date="2020-03-11T11:30:00Z"/>
          <w:rFonts w:ascii="Times New Roman" w:eastAsia="Times New Roman" w:hAnsi="Times New Roman" w:cs="Times New Roman"/>
          <w:bCs/>
        </w:rPr>
      </w:pPr>
      <w:ins w:id="207" w:author="Brown,James T" w:date="2020-03-11T12:19:00Z">
        <w:r>
          <w:rPr>
            <w:rFonts w:ascii="Times New Roman" w:eastAsia="Times New Roman" w:hAnsi="Times New Roman" w:cs="Times New Roman"/>
            <w:bCs/>
          </w:rPr>
          <w:tab/>
        </w:r>
      </w:ins>
    </w:p>
    <w:p w14:paraId="1F44B29D" w14:textId="77777777" w:rsidR="00B64986" w:rsidRPr="00C82215" w:rsidRDefault="00B64986" w:rsidP="00B64986">
      <w:pPr>
        <w:tabs>
          <w:tab w:val="left" w:pos="180"/>
        </w:tabs>
        <w:ind w:right="-36"/>
        <w:rPr>
          <w:ins w:id="208" w:author="Brown,James T" w:date="2020-03-11T11:30:00Z"/>
          <w:rFonts w:ascii="Times New Roman" w:hAnsi="Times New Roman"/>
          <w:b/>
          <w:sz w:val="32"/>
          <w:szCs w:val="32"/>
        </w:rPr>
      </w:pPr>
      <w:commentRangeStart w:id="209"/>
      <w:commentRangeStart w:id="210"/>
      <w:ins w:id="211" w:author="Brown,James T" w:date="2020-03-11T11:30:00Z">
        <w:r w:rsidRPr="00C82215">
          <w:rPr>
            <w:rFonts w:ascii="Times New Roman" w:hAnsi="Times New Roman"/>
            <w:b/>
            <w:sz w:val="32"/>
            <w:szCs w:val="32"/>
          </w:rPr>
          <w:t>Experience</w:t>
        </w:r>
        <w:commentRangeEnd w:id="209"/>
        <w:r w:rsidRPr="00C82215">
          <w:rPr>
            <w:rStyle w:val="CommentReference"/>
            <w:sz w:val="32"/>
            <w:szCs w:val="32"/>
          </w:rPr>
          <w:commentReference w:id="209"/>
        </w:r>
      </w:ins>
      <w:commentRangeEnd w:id="210"/>
      <w:ins w:id="212" w:author="Brown,James T" w:date="2020-03-11T11:43:00Z">
        <w:r w:rsidR="00952290">
          <w:rPr>
            <w:rStyle w:val="CommentReference"/>
          </w:rPr>
          <w:commentReference w:id="210"/>
        </w:r>
      </w:ins>
    </w:p>
    <w:p w14:paraId="2984E2F0" w14:textId="77777777" w:rsidR="00B64986" w:rsidRPr="00C82215" w:rsidRDefault="00B64986" w:rsidP="00B64986">
      <w:pPr>
        <w:tabs>
          <w:tab w:val="left" w:pos="180"/>
        </w:tabs>
        <w:ind w:right="-36"/>
        <w:rPr>
          <w:ins w:id="213" w:author="Brown,James T" w:date="2020-03-11T11:30:00Z"/>
          <w:rFonts w:ascii="Times New Roman" w:hAnsi="Times New Roman" w:cs="Times New Roman"/>
          <w:b/>
        </w:rPr>
      </w:pPr>
    </w:p>
    <w:p w14:paraId="6A02E9FA" w14:textId="093DC93D" w:rsidR="00B64986" w:rsidRDefault="00B64986">
      <w:pPr>
        <w:spacing w:line="276" w:lineRule="auto"/>
        <w:ind w:left="720"/>
        <w:rPr>
          <w:ins w:id="214" w:author="Brown,James T" w:date="2020-03-11T11:30:00Z"/>
          <w:rFonts w:ascii="Times New Roman" w:eastAsia="Times New Roman" w:hAnsi="Times New Roman" w:cs="Times New Roman"/>
          <w:b/>
        </w:rPr>
        <w:pPrChange w:id="215" w:author="Brown,James T" w:date="2020-03-11T11:41:00Z">
          <w:pPr>
            <w:spacing w:line="276" w:lineRule="auto"/>
            <w:ind w:left="900" w:hanging="2160"/>
          </w:pPr>
        </w:pPrChange>
      </w:pPr>
      <w:commentRangeStart w:id="216"/>
      <w:commentRangeStart w:id="217"/>
      <w:ins w:id="218" w:author="Brown,James T" w:date="2020-03-11T11:30:00Z">
        <w:r w:rsidRPr="003B1957">
          <w:rPr>
            <w:rFonts w:ascii="Times New Roman" w:eastAsia="Times New Roman" w:hAnsi="Times New Roman" w:cs="Times New Roman"/>
            <w:b/>
          </w:rPr>
          <w:t>USDA Pathways Student Intern</w:t>
        </w:r>
        <w:r>
          <w:rPr>
            <w:rFonts w:ascii="Times New Roman" w:eastAsia="Times New Roman" w:hAnsi="Times New Roman" w:cs="Times New Roman"/>
            <w:b/>
          </w:rPr>
          <w:t xml:space="preserve"> </w:t>
        </w:r>
        <w:r>
          <w:rPr>
            <w:rFonts w:ascii="Times New Roman" w:eastAsia="Times New Roman" w:hAnsi="Times New Roman" w:cs="Times New Roman"/>
            <w:bCs/>
          </w:rPr>
          <w:t xml:space="preserve"> </w:t>
        </w:r>
        <w:r>
          <w:rPr>
            <w:rFonts w:ascii="Times New Roman" w:eastAsia="Times New Roman" w:hAnsi="Times New Roman" w:cs="Times New Roman"/>
            <w:bCs/>
          </w:rPr>
          <w:tab/>
        </w:r>
        <w:r>
          <w:rPr>
            <w:rFonts w:ascii="Times New Roman" w:eastAsia="Times New Roman" w:hAnsi="Times New Roman" w:cs="Times New Roman"/>
            <w:bCs/>
          </w:rPr>
          <w:tab/>
          <w:t xml:space="preserve">  </w:t>
        </w:r>
        <w:r>
          <w:rPr>
            <w:rFonts w:ascii="Times New Roman" w:eastAsia="Times New Roman" w:hAnsi="Times New Roman" w:cs="Times New Roman"/>
            <w:bCs/>
          </w:rPr>
          <w:tab/>
        </w:r>
        <w:r>
          <w:rPr>
            <w:rFonts w:ascii="Times New Roman" w:eastAsia="Times New Roman" w:hAnsi="Times New Roman" w:cs="Times New Roman"/>
            <w:bCs/>
          </w:rPr>
          <w:tab/>
          <w:t xml:space="preserve">  June </w:t>
        </w:r>
        <w:r w:rsidRPr="003B1957">
          <w:rPr>
            <w:rFonts w:ascii="Times New Roman" w:eastAsia="Times New Roman" w:hAnsi="Times New Roman" w:cs="Times New Roman"/>
            <w:bCs/>
          </w:rPr>
          <w:t>2016</w:t>
        </w:r>
        <w:r>
          <w:rPr>
            <w:rFonts w:ascii="Times New Roman" w:eastAsia="Times New Roman" w:hAnsi="Times New Roman" w:cs="Times New Roman"/>
            <w:bCs/>
          </w:rPr>
          <w:t xml:space="preserve"> </w:t>
        </w:r>
      </w:ins>
      <w:ins w:id="219" w:author="Brown,James T" w:date="2020-03-11T11:35:00Z">
        <w:r w:rsidR="00E541B3">
          <w:rPr>
            <w:rFonts w:ascii="Times New Roman" w:eastAsia="Times New Roman" w:hAnsi="Times New Roman" w:cs="Times New Roman"/>
            <w:bCs/>
          </w:rPr>
          <w:t>-</w:t>
        </w:r>
      </w:ins>
      <w:ins w:id="220" w:author="Brown,James T" w:date="2020-03-11T11:30:00Z">
        <w:r>
          <w:rPr>
            <w:rFonts w:ascii="Times New Roman" w:eastAsia="Times New Roman" w:hAnsi="Times New Roman" w:cs="Times New Roman"/>
            <w:bCs/>
          </w:rPr>
          <w:t xml:space="preserve"> December 2019</w:t>
        </w:r>
      </w:ins>
    </w:p>
    <w:p w14:paraId="620E1C36" w14:textId="52F5A715" w:rsidR="00B64986" w:rsidRDefault="00B64986" w:rsidP="00E541B3">
      <w:pPr>
        <w:spacing w:line="276" w:lineRule="auto"/>
        <w:ind w:left="720"/>
        <w:rPr>
          <w:ins w:id="221" w:author="Brown,James T" w:date="2020-03-11T11:32:00Z"/>
          <w:rFonts w:ascii="Times New Roman" w:eastAsia="Times New Roman" w:hAnsi="Times New Roman" w:cs="Times New Roman"/>
        </w:rPr>
      </w:pPr>
      <w:ins w:id="222" w:author="Brown,James T" w:date="2020-03-11T11:30:00Z">
        <w:r w:rsidRPr="003B1957">
          <w:rPr>
            <w:rFonts w:ascii="Times New Roman" w:eastAsia="Times New Roman" w:hAnsi="Times New Roman" w:cs="Times New Roman"/>
          </w:rPr>
          <w:t>USDA Agricultural Research Service, Chemistry Research Unit</w:t>
        </w:r>
      </w:ins>
    </w:p>
    <w:p w14:paraId="2F0275E7" w14:textId="754CCE7E" w:rsidR="00B64986" w:rsidRDefault="00B64986">
      <w:pPr>
        <w:spacing w:line="276" w:lineRule="auto"/>
        <w:ind w:left="720"/>
        <w:rPr>
          <w:ins w:id="223" w:author="Brown,James T" w:date="2020-03-11T11:30:00Z"/>
          <w:rFonts w:ascii="Times New Roman" w:eastAsia="Times New Roman" w:hAnsi="Times New Roman" w:cs="Times New Roman"/>
        </w:rPr>
        <w:pPrChange w:id="224" w:author="Brown,James T" w:date="2020-03-11T11:41:00Z">
          <w:pPr>
            <w:spacing w:line="276" w:lineRule="auto"/>
            <w:ind w:left="900"/>
          </w:pPr>
        </w:pPrChange>
      </w:pPr>
      <w:ins w:id="225" w:author="Brown,James T" w:date="2020-03-11T11:30:00Z">
        <w:r w:rsidRPr="003B1957">
          <w:rPr>
            <w:rFonts w:ascii="Times New Roman" w:eastAsia="Times New Roman" w:hAnsi="Times New Roman" w:cs="Times New Roman"/>
          </w:rPr>
          <w:t>Gainesville, F</w:t>
        </w:r>
        <w:r>
          <w:rPr>
            <w:rFonts w:ascii="Times New Roman" w:eastAsia="Times New Roman" w:hAnsi="Times New Roman" w:cs="Times New Roman"/>
          </w:rPr>
          <w:t>L</w:t>
        </w:r>
        <w:commentRangeEnd w:id="216"/>
        <w:r>
          <w:rPr>
            <w:rStyle w:val="CommentReference"/>
          </w:rPr>
          <w:commentReference w:id="216"/>
        </w:r>
      </w:ins>
      <w:commentRangeEnd w:id="217"/>
      <w:ins w:id="226" w:author="Brown,James T" w:date="2020-03-11T11:47:00Z">
        <w:r w:rsidR="00AF54EC">
          <w:rPr>
            <w:rStyle w:val="CommentReference"/>
          </w:rPr>
          <w:commentReference w:id="217"/>
        </w:r>
      </w:ins>
      <w:ins w:id="227" w:author="Brown,James T" w:date="2020-03-11T11:32:00Z">
        <w:r>
          <w:rPr>
            <w:rFonts w:ascii="Times New Roman" w:eastAsia="Times New Roman" w:hAnsi="Times New Roman" w:cs="Times New Roman"/>
          </w:rPr>
          <w:t>.</w:t>
        </w:r>
      </w:ins>
    </w:p>
    <w:p w14:paraId="0C71E7E7" w14:textId="77777777" w:rsidR="00B64986" w:rsidRPr="003B1957" w:rsidRDefault="00B64986" w:rsidP="00B64986">
      <w:pPr>
        <w:spacing w:line="276" w:lineRule="auto"/>
        <w:ind w:left="900"/>
        <w:rPr>
          <w:ins w:id="228" w:author="Brown,James T" w:date="2020-03-11T11:30:00Z"/>
          <w:rFonts w:ascii="Times New Roman" w:eastAsia="Times New Roman" w:hAnsi="Times New Roman" w:cs="Times New Roman"/>
        </w:rPr>
      </w:pPr>
    </w:p>
    <w:p w14:paraId="08DA3940" w14:textId="7CA25574" w:rsidR="00B64986" w:rsidRPr="003B1957" w:rsidRDefault="00B64986">
      <w:pPr>
        <w:spacing w:line="276" w:lineRule="auto"/>
        <w:ind w:left="1620" w:firstLine="720"/>
        <w:rPr>
          <w:ins w:id="229" w:author="Brown,James T" w:date="2020-03-11T11:30:00Z"/>
          <w:rFonts w:ascii="Times New Roman" w:eastAsia="Times New Roman" w:hAnsi="Times New Roman" w:cs="Times New Roman"/>
          <w:bCs/>
          <w:color w:val="000000"/>
        </w:rPr>
        <w:pPrChange w:id="230" w:author="Brown,James T" w:date="2020-03-11T11:35:00Z">
          <w:pPr>
            <w:spacing w:line="276" w:lineRule="auto"/>
            <w:ind w:firstLine="720"/>
          </w:pPr>
        </w:pPrChange>
      </w:pPr>
      <w:commentRangeStart w:id="231"/>
      <w:commentRangeStart w:id="232"/>
      <w:ins w:id="233" w:author="Brown,James T" w:date="2020-03-11T11:30:00Z">
        <w:r w:rsidRPr="003B1957">
          <w:rPr>
            <w:rFonts w:ascii="Times New Roman" w:eastAsia="Times New Roman" w:hAnsi="Times New Roman" w:cs="Times New Roman"/>
          </w:rPr>
          <w:t xml:space="preserve">While earning a Master of Science degree in Entomology and Nematology as a Pathways Student Intern I </w:t>
        </w:r>
        <w:r w:rsidRPr="003B1957">
          <w:rPr>
            <w:rFonts w:ascii="Times New Roman" w:eastAsia="Times New Roman" w:hAnsi="Times New Roman" w:cs="Times New Roman"/>
            <w:color w:val="212121"/>
          </w:rPr>
          <w:t xml:space="preserve">assisted in the development of </w:t>
        </w:r>
      </w:ins>
      <w:ins w:id="234" w:author="Brown,James T" w:date="2020-03-11T11:44:00Z">
        <w:r w:rsidR="00952290">
          <w:rPr>
            <w:rFonts w:ascii="Times New Roman" w:eastAsia="Times New Roman" w:hAnsi="Times New Roman" w:cs="Times New Roman"/>
            <w:color w:val="212121"/>
          </w:rPr>
          <w:t xml:space="preserve">lab skills, safety, and experiment protocol </w:t>
        </w:r>
      </w:ins>
      <w:commentRangeStart w:id="235"/>
      <w:commentRangeStart w:id="236"/>
      <w:ins w:id="237" w:author="Brown,James T" w:date="2020-03-11T11:30:00Z">
        <w:r w:rsidRPr="003B1957">
          <w:rPr>
            <w:rFonts w:ascii="Times New Roman" w:eastAsia="Times New Roman" w:hAnsi="Times New Roman" w:cs="Times New Roman"/>
            <w:color w:val="212121"/>
          </w:rPr>
          <w:t xml:space="preserve">training </w:t>
        </w:r>
      </w:ins>
      <w:ins w:id="238" w:author="Brown,James T" w:date="2020-03-11T11:44:00Z">
        <w:r w:rsidR="00952290">
          <w:rPr>
            <w:rFonts w:ascii="Times New Roman" w:eastAsia="Times New Roman" w:hAnsi="Times New Roman" w:cs="Times New Roman"/>
            <w:color w:val="212121"/>
          </w:rPr>
          <w:t>of</w:t>
        </w:r>
      </w:ins>
      <w:ins w:id="239" w:author="Brown,James T" w:date="2020-03-11T11:30:00Z">
        <w:r w:rsidRPr="003B1957">
          <w:rPr>
            <w:rFonts w:ascii="Times New Roman" w:eastAsia="Times New Roman" w:hAnsi="Times New Roman" w:cs="Times New Roman"/>
            <w:color w:val="212121"/>
          </w:rPr>
          <w:t xml:space="preserve"> four undergraduate volunteers</w:t>
        </w:r>
        <w:commentRangeEnd w:id="235"/>
        <w:r>
          <w:rPr>
            <w:rStyle w:val="CommentReference"/>
          </w:rPr>
          <w:commentReference w:id="235"/>
        </w:r>
      </w:ins>
      <w:commentRangeEnd w:id="236"/>
      <w:ins w:id="240" w:author="Brown,James T" w:date="2020-03-11T11:44:00Z">
        <w:r w:rsidR="00952290">
          <w:rPr>
            <w:rStyle w:val="CommentReference"/>
          </w:rPr>
          <w:commentReference w:id="236"/>
        </w:r>
      </w:ins>
      <w:ins w:id="241" w:author="Brown,James T" w:date="2020-03-11T11:30:00Z">
        <w:r w:rsidRPr="003B1957">
          <w:rPr>
            <w:rFonts w:ascii="Times New Roman" w:eastAsia="Times New Roman" w:hAnsi="Times New Roman" w:cs="Times New Roman"/>
            <w:color w:val="212121"/>
          </w:rPr>
          <w:t xml:space="preserve">. </w:t>
        </w:r>
        <w:r w:rsidRPr="003B1957">
          <w:rPr>
            <w:rFonts w:ascii="Times New Roman" w:eastAsia="Times New Roman" w:hAnsi="Times New Roman" w:cs="Times New Roman"/>
            <w:bCs/>
            <w:color w:val="000000"/>
          </w:rPr>
          <w:t xml:space="preserve">In collaboration with the Entomology and Nematology department’s Outreach program, I participated and support for community outreach events. </w:t>
        </w:r>
        <w:r w:rsidRPr="003B1957">
          <w:rPr>
            <w:rFonts w:ascii="Times New Roman" w:eastAsia="Times New Roman" w:hAnsi="Times New Roman" w:cs="Times New Roman"/>
            <w:color w:val="212121"/>
          </w:rPr>
          <w:t xml:space="preserve">During the last year of my graduate program, </w:t>
        </w:r>
        <w:r w:rsidRPr="003B1957">
          <w:rPr>
            <w:rFonts w:ascii="Times New Roman" w:eastAsia="MS Mincho" w:hAnsi="Times New Roman" w:cs="Times New Roman"/>
          </w:rPr>
          <w:t>I was invited to present my graduate research at the 2018 American Chemical Society AGRO division’s Agricultural Based Natural Products as Biorational Pesticides symposia.</w:t>
        </w:r>
      </w:ins>
    </w:p>
    <w:p w14:paraId="36D305CC" w14:textId="44D21F58" w:rsidR="00B64986" w:rsidRPr="003B1957" w:rsidRDefault="00B64986">
      <w:pPr>
        <w:spacing w:line="276" w:lineRule="auto"/>
        <w:ind w:left="1620"/>
        <w:rPr>
          <w:ins w:id="242" w:author="Brown,James T" w:date="2020-03-11T11:30:00Z"/>
          <w:rFonts w:ascii="Times New Roman" w:eastAsia="Times New Roman" w:hAnsi="Times New Roman" w:cs="Times New Roman"/>
        </w:rPr>
        <w:pPrChange w:id="243" w:author="Brown,James T" w:date="2020-03-11T11:35:00Z">
          <w:pPr>
            <w:spacing w:line="276" w:lineRule="auto"/>
          </w:pPr>
        </w:pPrChange>
      </w:pPr>
      <w:ins w:id="244" w:author="Brown,James T" w:date="2020-03-11T11:30:00Z">
        <w:r w:rsidRPr="003B1957">
          <w:rPr>
            <w:rFonts w:ascii="Times New Roman" w:eastAsia="Times New Roman" w:hAnsi="Times New Roman" w:cs="Times New Roman"/>
          </w:rPr>
          <w:tab/>
        </w:r>
      </w:ins>
      <w:ins w:id="245" w:author="Brown,James T" w:date="2020-03-11T11:44:00Z">
        <w:r w:rsidR="00952290">
          <w:rPr>
            <w:rFonts w:ascii="Times New Roman" w:eastAsia="Times New Roman" w:hAnsi="Times New Roman" w:cs="Times New Roman"/>
          </w:rPr>
          <w:t>After</w:t>
        </w:r>
      </w:ins>
      <w:commentRangeStart w:id="246"/>
      <w:commentRangeStart w:id="247"/>
      <w:ins w:id="248" w:author="Brown,James T" w:date="2020-03-11T11:30:00Z">
        <w:r w:rsidRPr="003B1957">
          <w:rPr>
            <w:rFonts w:ascii="Times New Roman" w:eastAsia="Times New Roman" w:hAnsi="Times New Roman" w:cs="Times New Roman"/>
          </w:rPr>
          <w:t xml:space="preserve"> graduating</w:t>
        </w:r>
        <w:commentRangeEnd w:id="246"/>
        <w:r>
          <w:rPr>
            <w:rStyle w:val="CommentReference"/>
          </w:rPr>
          <w:commentReference w:id="246"/>
        </w:r>
      </w:ins>
      <w:commentRangeEnd w:id="247"/>
      <w:ins w:id="249" w:author="Brown,James T" w:date="2020-03-11T11:45:00Z">
        <w:r w:rsidR="00952290">
          <w:rPr>
            <w:rStyle w:val="CommentReference"/>
          </w:rPr>
          <w:commentReference w:id="247"/>
        </w:r>
      </w:ins>
      <w:ins w:id="250" w:author="Brown,James T" w:date="2020-03-11T11:30:00Z">
        <w:r w:rsidRPr="003B1957">
          <w:rPr>
            <w:rFonts w:ascii="Times New Roman" w:eastAsia="Times New Roman" w:hAnsi="Times New Roman" w:cs="Times New Roman"/>
          </w:rPr>
          <w:t xml:space="preserve">, my position as a research intern focused on using gas chromatography to characterize volatile organic compounds produced by </w:t>
        </w:r>
      </w:ins>
      <w:ins w:id="251" w:author="Brown,James T" w:date="2020-03-11T11:45:00Z">
        <w:r w:rsidR="00952290">
          <w:rPr>
            <w:rFonts w:ascii="Times New Roman" w:eastAsia="Times New Roman" w:hAnsi="Times New Roman" w:cs="Times New Roman"/>
          </w:rPr>
          <w:t xml:space="preserve">blueberry and strawberry associated </w:t>
        </w:r>
      </w:ins>
      <w:ins w:id="252" w:author="Brown,James T" w:date="2020-03-11T11:30:00Z">
        <w:r w:rsidRPr="003B1957">
          <w:rPr>
            <w:rFonts w:ascii="Times New Roman" w:eastAsia="Times New Roman" w:hAnsi="Times New Roman" w:cs="Times New Roman"/>
          </w:rPr>
          <w:t xml:space="preserve">microbes </w:t>
        </w:r>
      </w:ins>
      <w:ins w:id="253" w:author="Brown,James T" w:date="2020-03-11T11:45:00Z">
        <w:r w:rsidR="00952290">
          <w:rPr>
            <w:rFonts w:ascii="Times New Roman" w:eastAsia="Times New Roman" w:hAnsi="Times New Roman" w:cs="Times New Roman"/>
          </w:rPr>
          <w:t xml:space="preserve">to determine their </w:t>
        </w:r>
      </w:ins>
      <w:ins w:id="254" w:author="Brown,James T" w:date="2020-03-11T11:30:00Z">
        <w:r w:rsidRPr="003B1957">
          <w:rPr>
            <w:rFonts w:ascii="Times New Roman" w:eastAsia="Times New Roman" w:hAnsi="Times New Roman" w:cs="Times New Roman"/>
          </w:rPr>
          <w:t>role in altering the behavior responses of spotted-wing drosophila (</w:t>
        </w:r>
        <w:r w:rsidRPr="003B1957">
          <w:rPr>
            <w:rFonts w:ascii="Times New Roman" w:eastAsia="Times New Roman" w:hAnsi="Times New Roman" w:cs="Times New Roman"/>
            <w:i/>
          </w:rPr>
          <w:t>Drosophila suzukii</w:t>
        </w:r>
        <w:r w:rsidRPr="00C82215">
          <w:rPr>
            <w:rFonts w:ascii="Times New Roman" w:hAnsi="Times New Roman"/>
          </w:rPr>
          <w:t xml:space="preserve"> </w:t>
        </w:r>
        <w:r w:rsidRPr="003B1957">
          <w:rPr>
            <w:rFonts w:ascii="Times New Roman" w:eastAsia="Times New Roman" w:hAnsi="Times New Roman" w:cs="Times New Roman"/>
          </w:rPr>
          <w:t>(</w:t>
        </w:r>
        <w:r w:rsidRPr="00C82215">
          <w:rPr>
            <w:rFonts w:ascii="Times New Roman" w:hAnsi="Times New Roman"/>
          </w:rPr>
          <w:t xml:space="preserve">Matsumura)). The long-term goal of this project is to identify the compounds </w:t>
        </w:r>
        <w:r w:rsidRPr="00C82215">
          <w:rPr>
            <w:rFonts w:ascii="Times New Roman" w:hAnsi="Times New Roman"/>
          </w:rPr>
          <w:lastRenderedPageBreak/>
          <w:t>or blend of compound produced by the microbes repel or attract the flies and use that blend of chemicals to manipulate fly behavior away from the fruit. Providing growers with an addition tool to manage these fly pests.</w:t>
        </w:r>
        <w:commentRangeEnd w:id="231"/>
        <w:r>
          <w:rPr>
            <w:rStyle w:val="CommentReference"/>
          </w:rPr>
          <w:commentReference w:id="231"/>
        </w:r>
      </w:ins>
      <w:commentRangeEnd w:id="232"/>
      <w:ins w:id="255" w:author="Brown,James T" w:date="2020-03-11T11:46:00Z">
        <w:r w:rsidR="00952290">
          <w:rPr>
            <w:rStyle w:val="CommentReference"/>
          </w:rPr>
          <w:commentReference w:id="232"/>
        </w:r>
      </w:ins>
    </w:p>
    <w:p w14:paraId="589229C4" w14:textId="77777777" w:rsidR="00B64986" w:rsidRPr="003B1957" w:rsidRDefault="00B64986" w:rsidP="00B64986">
      <w:pPr>
        <w:spacing w:line="276" w:lineRule="auto"/>
        <w:ind w:left="2160" w:hanging="2160"/>
        <w:rPr>
          <w:ins w:id="256" w:author="Brown,James T" w:date="2020-03-11T11:30:00Z"/>
          <w:rFonts w:ascii="Times New Roman" w:eastAsia="Times New Roman" w:hAnsi="Times New Roman" w:cs="Times New Roman"/>
        </w:rPr>
      </w:pPr>
    </w:p>
    <w:p w14:paraId="5C2950E9" w14:textId="16A5717B" w:rsidR="00B64986" w:rsidRDefault="00B64986">
      <w:pPr>
        <w:spacing w:line="276" w:lineRule="auto"/>
        <w:ind w:left="720"/>
        <w:rPr>
          <w:ins w:id="257" w:author="Brown,James T" w:date="2020-03-11T11:31:00Z"/>
          <w:rFonts w:ascii="Times New Roman" w:eastAsia="Times New Roman" w:hAnsi="Times New Roman" w:cs="Times New Roman"/>
          <w:b/>
        </w:rPr>
        <w:pPrChange w:id="258" w:author="Brown,James T" w:date="2020-03-11T11:40:00Z">
          <w:pPr>
            <w:spacing w:line="276" w:lineRule="auto"/>
            <w:ind w:left="2160" w:hanging="2160"/>
          </w:pPr>
        </w:pPrChange>
      </w:pPr>
      <w:ins w:id="259" w:author="Brown,James T" w:date="2020-03-11T11:30:00Z">
        <w:r w:rsidRPr="003B1957">
          <w:rPr>
            <w:rFonts w:ascii="Times New Roman" w:eastAsia="Times New Roman" w:hAnsi="Times New Roman" w:cs="Times New Roman"/>
            <w:b/>
          </w:rPr>
          <w:t>Biological Science Technician</w:t>
        </w:r>
      </w:ins>
      <w:ins w:id="260" w:author="Brown,James T" w:date="2020-03-11T11:31:00Z">
        <w:r>
          <w:rPr>
            <w:rFonts w:ascii="Times New Roman" w:eastAsia="Times New Roman" w:hAnsi="Times New Roman" w:cs="Times New Roman"/>
            <w:bCs/>
          </w:rPr>
          <w:t xml:space="preserve"> </w:t>
        </w:r>
      </w:ins>
      <w:ins w:id="261" w:author="Brown,James T" w:date="2020-03-11T11:32:00Z">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ins>
      <w:ins w:id="262" w:author="Brown,James T" w:date="2020-03-11T11:31:00Z">
        <w:r>
          <w:rPr>
            <w:rFonts w:ascii="Times New Roman" w:eastAsia="Times New Roman" w:hAnsi="Times New Roman" w:cs="Times New Roman"/>
            <w:bCs/>
          </w:rPr>
          <w:t xml:space="preserve">October </w:t>
        </w:r>
        <w:r w:rsidRPr="003B1957">
          <w:rPr>
            <w:rFonts w:ascii="Times New Roman" w:eastAsia="Times New Roman" w:hAnsi="Times New Roman" w:cs="Times New Roman"/>
            <w:bCs/>
          </w:rPr>
          <w:t>2011</w:t>
        </w:r>
        <w:r>
          <w:rPr>
            <w:rFonts w:ascii="Times New Roman" w:eastAsia="Times New Roman" w:hAnsi="Times New Roman" w:cs="Times New Roman"/>
            <w:bCs/>
          </w:rPr>
          <w:t xml:space="preserve"> - June </w:t>
        </w:r>
        <w:r w:rsidRPr="003B1957">
          <w:rPr>
            <w:rFonts w:ascii="Times New Roman" w:eastAsia="Times New Roman" w:hAnsi="Times New Roman" w:cs="Times New Roman"/>
            <w:bCs/>
          </w:rPr>
          <w:t>2016</w:t>
        </w:r>
        <w:r>
          <w:rPr>
            <w:rFonts w:ascii="Times New Roman" w:eastAsia="Times New Roman" w:hAnsi="Times New Roman" w:cs="Times New Roman"/>
            <w:b/>
          </w:rPr>
          <w:tab/>
        </w:r>
      </w:ins>
    </w:p>
    <w:p w14:paraId="7A59290E" w14:textId="0FA70121" w:rsidR="00B64986" w:rsidRPr="003B1957" w:rsidRDefault="00B64986">
      <w:pPr>
        <w:spacing w:line="276" w:lineRule="auto"/>
        <w:ind w:left="720"/>
        <w:rPr>
          <w:ins w:id="263" w:author="Brown,James T" w:date="2020-03-11T11:30:00Z"/>
          <w:rFonts w:ascii="Times New Roman" w:eastAsia="Times New Roman" w:hAnsi="Times New Roman" w:cs="Times New Roman"/>
        </w:rPr>
        <w:pPrChange w:id="264" w:author="Brown,James T" w:date="2020-03-11T11:40:00Z">
          <w:pPr>
            <w:spacing w:line="276" w:lineRule="auto"/>
            <w:ind w:left="2160" w:hanging="2160"/>
          </w:pPr>
        </w:pPrChange>
      </w:pPr>
      <w:ins w:id="265" w:author="Brown,James T" w:date="2020-03-11T11:30:00Z">
        <w:r w:rsidRPr="003B1957">
          <w:rPr>
            <w:rFonts w:ascii="Times New Roman" w:eastAsia="Times New Roman" w:hAnsi="Times New Roman" w:cs="Times New Roman"/>
          </w:rPr>
          <w:t>USDA Agricultural Research Service, Insect Behavior and Biological Control Unit Gainesville, FL.</w:t>
        </w:r>
      </w:ins>
    </w:p>
    <w:p w14:paraId="4988EAA8" w14:textId="77777777" w:rsidR="00B64986" w:rsidRPr="003B1957" w:rsidRDefault="00B64986" w:rsidP="00B64986">
      <w:pPr>
        <w:spacing w:line="276" w:lineRule="auto"/>
        <w:rPr>
          <w:ins w:id="266" w:author="Brown,James T" w:date="2020-03-11T11:30:00Z"/>
          <w:rFonts w:ascii="Times New Roman" w:eastAsia="Times New Roman" w:hAnsi="Times New Roman" w:cs="Times New Roman"/>
          <w:bCs/>
        </w:rPr>
      </w:pPr>
    </w:p>
    <w:p w14:paraId="249F1084" w14:textId="23FDADCB" w:rsidR="00B64986" w:rsidRDefault="00B64986">
      <w:pPr>
        <w:ind w:left="1620" w:firstLine="720"/>
        <w:rPr>
          <w:ins w:id="267" w:author="Brown,James T" w:date="2020-03-11T11:30:00Z"/>
          <w:rFonts w:ascii="Times New Roman" w:eastAsia="Times New Roman" w:hAnsi="Times New Roman" w:cs="Times New Roman"/>
        </w:rPr>
        <w:pPrChange w:id="268" w:author="Brown,James T" w:date="2020-03-11T11:36:00Z">
          <w:pPr>
            <w:ind w:firstLine="720"/>
          </w:pPr>
        </w:pPrChange>
      </w:pPr>
      <w:ins w:id="269" w:author="Brown,James T" w:date="2020-03-11T11:30:00Z">
        <w:r>
          <w:rPr>
            <w:rFonts w:ascii="Times New Roman" w:eastAsia="Times New Roman" w:hAnsi="Times New Roman" w:cs="Times New Roman"/>
          </w:rPr>
          <w:t>My position in the Insect Behavior and Biological Control Unit focused on sorting and identifying Lepidoptera and maintaining</w:t>
        </w:r>
        <w:r w:rsidRPr="003B1957">
          <w:rPr>
            <w:rFonts w:ascii="Times New Roman" w:eastAsia="Times New Roman" w:hAnsi="Times New Roman" w:cs="Times New Roman"/>
          </w:rPr>
          <w:t xml:space="preserve"> an archive of lepidopteran insect pest migration patterns across the United States using a web-based repository (</w:t>
        </w:r>
        <w:r>
          <w:fldChar w:fldCharType="begin"/>
        </w:r>
      </w:ins>
      <w:ins w:id="270" w:author="Brown,James T" w:date="2020-03-11T11:49:00Z">
        <w:r w:rsidR="00AF54EC">
          <w:instrText>HYPERLINK "http://www.pestwatch.psu.edu/"</w:instrText>
        </w:r>
      </w:ins>
      <w:ins w:id="271" w:author="Brown,James T" w:date="2020-03-11T11:30:00Z">
        <w:r>
          <w:fldChar w:fldCharType="separate"/>
        </w:r>
      </w:ins>
      <w:ins w:id="272" w:author="Brown,James T" w:date="2020-03-11T11:49:00Z">
        <w:r w:rsidR="00AF54EC">
          <w:rPr>
            <w:rStyle w:val="Hyperlink"/>
            <w:rFonts w:ascii="Times New Roman" w:eastAsia="Times New Roman" w:hAnsi="Times New Roman" w:cs="Times New Roman"/>
            <w:color w:val="auto"/>
            <w:u w:val="none"/>
          </w:rPr>
          <w:t>http://www.pestwatch.psu.edu/</w:t>
        </w:r>
      </w:ins>
      <w:ins w:id="273" w:author="Brown,James T" w:date="2020-03-11T11:30:00Z">
        <w:r>
          <w:rPr>
            <w:rStyle w:val="Hyperlink"/>
            <w:rFonts w:ascii="Times New Roman" w:eastAsia="Times New Roman" w:hAnsi="Times New Roman" w:cs="Times New Roman"/>
            <w:color w:val="auto"/>
            <w:u w:val="none"/>
          </w:rPr>
          <w:fldChar w:fldCharType="end"/>
        </w:r>
      </w:ins>
      <w:ins w:id="274" w:author="Brown,James T" w:date="2020-03-11T11:49:00Z">
        <w:r w:rsidR="00AF54EC">
          <w:rPr>
            <w:rStyle w:val="Hyperlink"/>
            <w:rFonts w:ascii="Times New Roman" w:eastAsia="Times New Roman" w:hAnsi="Times New Roman" w:cs="Times New Roman"/>
            <w:color w:val="auto"/>
            <w:u w:val="none"/>
          </w:rPr>
          <w:t>)</w:t>
        </w:r>
      </w:ins>
      <w:ins w:id="275" w:author="Brown,James T" w:date="2020-03-11T11:30:00Z">
        <w:r w:rsidRPr="003B1957">
          <w:rPr>
            <w:rFonts w:ascii="Times New Roman" w:eastAsia="Times New Roman" w:hAnsi="Times New Roman" w:cs="Times New Roman"/>
          </w:rPr>
          <w:t>.</w:t>
        </w:r>
        <w:r w:rsidRPr="003B1957">
          <w:rPr>
            <w:rFonts w:ascii="Times New Roman" w:eastAsia="Times New Roman" w:hAnsi="Times New Roman" w:cs="Times New Roman"/>
            <w:b/>
          </w:rPr>
          <w:t xml:space="preserve"> </w:t>
        </w:r>
        <w:r w:rsidRPr="007357AC">
          <w:rPr>
            <w:rFonts w:ascii="Times New Roman" w:eastAsia="Times New Roman" w:hAnsi="Times New Roman" w:cs="Times New Roman"/>
          </w:rPr>
          <w:t>I</w:t>
        </w:r>
        <w:r>
          <w:rPr>
            <w:rFonts w:ascii="Times New Roman" w:eastAsia="Times New Roman" w:hAnsi="Times New Roman" w:cs="Times New Roman"/>
          </w:rPr>
          <w:t xml:space="preserve">n field experiments, I helped diagnose </w:t>
        </w:r>
        <w:r w:rsidRPr="003B1957">
          <w:rPr>
            <w:rFonts w:ascii="Times New Roman" w:eastAsia="Times New Roman" w:hAnsi="Times New Roman" w:cs="Times New Roman"/>
          </w:rPr>
          <w:t xml:space="preserve">pest insect </w:t>
        </w:r>
        <w:r>
          <w:rPr>
            <w:rFonts w:ascii="Times New Roman" w:eastAsia="Times New Roman" w:hAnsi="Times New Roman" w:cs="Times New Roman"/>
          </w:rPr>
          <w:t xml:space="preserve">presence by </w:t>
        </w:r>
        <w:r w:rsidRPr="003B1957">
          <w:rPr>
            <w:rFonts w:ascii="Times New Roman" w:eastAsia="Times New Roman" w:hAnsi="Times New Roman" w:cs="Times New Roman"/>
          </w:rPr>
          <w:t xml:space="preserve">scouting </w:t>
        </w:r>
        <w:r>
          <w:rPr>
            <w:rFonts w:ascii="Times New Roman" w:eastAsia="Times New Roman" w:hAnsi="Times New Roman" w:cs="Times New Roman"/>
          </w:rPr>
          <w:t>for</w:t>
        </w:r>
        <w:r w:rsidRPr="003B1957">
          <w:rPr>
            <w:rFonts w:ascii="Times New Roman" w:eastAsia="Times New Roman" w:hAnsi="Times New Roman" w:cs="Times New Roman"/>
          </w:rPr>
          <w:t xml:space="preserve"> plant disease</w:t>
        </w:r>
        <w:r>
          <w:rPr>
            <w:rFonts w:ascii="Times New Roman" w:eastAsia="Times New Roman" w:hAnsi="Times New Roman" w:cs="Times New Roman"/>
          </w:rPr>
          <w:t xml:space="preserve"> and plant </w:t>
        </w:r>
        <w:r w:rsidRPr="003B1957">
          <w:rPr>
            <w:rFonts w:ascii="Times New Roman" w:eastAsia="Times New Roman" w:hAnsi="Times New Roman" w:cs="Times New Roman"/>
          </w:rPr>
          <w:t>damage</w:t>
        </w:r>
        <w:r>
          <w:rPr>
            <w:rFonts w:ascii="Times New Roman" w:eastAsia="Times New Roman" w:hAnsi="Times New Roman" w:cs="Times New Roman"/>
          </w:rPr>
          <w:t>.</w:t>
        </w:r>
        <w:r w:rsidRPr="003B1957">
          <w:rPr>
            <w:rFonts w:ascii="Times New Roman" w:eastAsia="Times New Roman" w:hAnsi="Times New Roman" w:cs="Times New Roman"/>
            <w:b/>
          </w:rPr>
          <w:t xml:space="preserve"> </w:t>
        </w:r>
        <w:r>
          <w:rPr>
            <w:rFonts w:ascii="Times New Roman" w:eastAsia="Times New Roman" w:hAnsi="Times New Roman" w:cs="Times New Roman"/>
          </w:rPr>
          <w:t xml:space="preserve">In the lab, I participated in the </w:t>
        </w:r>
        <w:r w:rsidRPr="003B1957">
          <w:rPr>
            <w:rFonts w:ascii="Times New Roman" w:eastAsia="Times New Roman" w:hAnsi="Times New Roman" w:cs="Times New Roman"/>
          </w:rPr>
          <w:t>develop</w:t>
        </w:r>
        <w:r>
          <w:rPr>
            <w:rFonts w:ascii="Times New Roman" w:eastAsia="Times New Roman" w:hAnsi="Times New Roman" w:cs="Times New Roman"/>
          </w:rPr>
          <w:t>ment of a</w:t>
        </w:r>
        <w:r w:rsidRPr="003B1957">
          <w:rPr>
            <w:rFonts w:ascii="Times New Roman" w:eastAsia="Times New Roman" w:hAnsi="Times New Roman" w:cs="Times New Roman"/>
          </w:rPr>
          <w:t xml:space="preserve"> biological assay </w:t>
        </w:r>
        <w:r>
          <w:rPr>
            <w:rFonts w:ascii="Times New Roman" w:eastAsia="Times New Roman" w:hAnsi="Times New Roman" w:cs="Times New Roman"/>
          </w:rPr>
          <w:t xml:space="preserve">to test the mortality rate and fecundity of adult </w:t>
        </w:r>
        <w:proofErr w:type="spellStart"/>
        <w:r>
          <w:rPr>
            <w:rFonts w:ascii="Times New Roman" w:eastAsia="Times New Roman" w:hAnsi="Times New Roman" w:cs="Times New Roman"/>
            <w:i/>
          </w:rPr>
          <w:t>Trichogramma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sp. when provided nectar from Florida wildflower species.</w:t>
        </w:r>
      </w:ins>
    </w:p>
    <w:p w14:paraId="0549577F" w14:textId="77777777" w:rsidR="00B64986" w:rsidRDefault="00B64986" w:rsidP="00B64986">
      <w:pPr>
        <w:ind w:firstLine="720"/>
        <w:rPr>
          <w:ins w:id="276" w:author="Brown,James T" w:date="2020-03-11T11:30:00Z"/>
          <w:rFonts w:ascii="Times New Roman" w:eastAsia="Times New Roman" w:hAnsi="Times New Roman" w:cs="Times New Roman"/>
        </w:rPr>
      </w:pPr>
    </w:p>
    <w:p w14:paraId="0C39CDCD" w14:textId="7D98CB14" w:rsidR="00E541B3" w:rsidRDefault="00B64986">
      <w:pPr>
        <w:ind w:left="720"/>
        <w:rPr>
          <w:ins w:id="277" w:author="Brown,James T" w:date="2020-03-11T11:32:00Z"/>
          <w:rFonts w:ascii="Times New Roman" w:eastAsia="Times New Roman" w:hAnsi="Times New Roman" w:cs="Times New Roman"/>
          <w:b/>
        </w:rPr>
        <w:pPrChange w:id="278" w:author="Brown,James T" w:date="2020-03-11T11:40:00Z">
          <w:pPr>
            <w:ind w:left="2250" w:hanging="2250"/>
          </w:pPr>
        </w:pPrChange>
      </w:pPr>
      <w:ins w:id="279" w:author="Brown,James T" w:date="2020-03-11T11:30:00Z">
        <w:r w:rsidRPr="003B1957">
          <w:rPr>
            <w:rFonts w:ascii="Times New Roman" w:eastAsia="Times New Roman" w:hAnsi="Times New Roman" w:cs="Times New Roman"/>
            <w:b/>
          </w:rPr>
          <w:t>Special Volunteer</w:t>
        </w:r>
      </w:ins>
      <w:ins w:id="280" w:author="Brown,James T" w:date="2020-03-11T11:33:00Z">
        <w:r w:rsidR="00E541B3">
          <w:rPr>
            <w:rFonts w:ascii="Times New Roman" w:eastAsia="Times New Roman" w:hAnsi="Times New Roman" w:cs="Times New Roman"/>
            <w:b/>
          </w:rPr>
          <w:t xml:space="preserve"> </w:t>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rPr>
          <w:t xml:space="preserve">June </w:t>
        </w:r>
        <w:r w:rsidR="00E541B3" w:rsidRPr="003B1957">
          <w:rPr>
            <w:rFonts w:ascii="Times New Roman" w:eastAsia="Times New Roman" w:hAnsi="Times New Roman" w:cs="Times New Roman"/>
          </w:rPr>
          <w:t>2011</w:t>
        </w:r>
        <w:r w:rsidR="00E541B3">
          <w:rPr>
            <w:rFonts w:ascii="Times New Roman" w:eastAsia="Times New Roman" w:hAnsi="Times New Roman" w:cs="Times New Roman"/>
          </w:rPr>
          <w:t xml:space="preserve"> </w:t>
        </w:r>
      </w:ins>
      <w:ins w:id="281" w:author="Brown,James T" w:date="2020-03-11T11:34:00Z">
        <w:r w:rsidR="00E541B3">
          <w:rPr>
            <w:rFonts w:ascii="Times New Roman" w:eastAsia="Times New Roman" w:hAnsi="Times New Roman" w:cs="Times New Roman"/>
          </w:rPr>
          <w:t>-</w:t>
        </w:r>
      </w:ins>
      <w:ins w:id="282" w:author="Brown,James T" w:date="2020-03-11T11:33:00Z">
        <w:r w:rsidR="00E541B3">
          <w:rPr>
            <w:rFonts w:ascii="Times New Roman" w:eastAsia="Times New Roman" w:hAnsi="Times New Roman" w:cs="Times New Roman"/>
          </w:rPr>
          <w:t xml:space="preserve"> August </w:t>
        </w:r>
        <w:r w:rsidR="00E541B3" w:rsidRPr="003B1957">
          <w:rPr>
            <w:rFonts w:ascii="Times New Roman" w:eastAsia="Times New Roman" w:hAnsi="Times New Roman" w:cs="Times New Roman"/>
          </w:rPr>
          <w:t>2011</w:t>
        </w:r>
      </w:ins>
    </w:p>
    <w:p w14:paraId="2ECB57A3" w14:textId="41553E0B" w:rsidR="00E541B3" w:rsidRDefault="00B64986">
      <w:pPr>
        <w:ind w:left="720"/>
        <w:rPr>
          <w:ins w:id="283" w:author="Brown,James T" w:date="2020-03-11T11:33:00Z"/>
          <w:rFonts w:ascii="Times New Roman" w:eastAsia="Times New Roman" w:hAnsi="Times New Roman" w:cs="Times New Roman"/>
          <w:bCs/>
        </w:rPr>
        <w:pPrChange w:id="284" w:author="Brown,James T" w:date="2020-03-11T11:40:00Z">
          <w:pPr>
            <w:ind w:left="2250" w:hanging="1530"/>
          </w:pPr>
        </w:pPrChange>
      </w:pPr>
      <w:ins w:id="285" w:author="Brown,James T" w:date="2020-03-11T11:30:00Z">
        <w:r w:rsidRPr="003B1957">
          <w:rPr>
            <w:rFonts w:ascii="Times New Roman" w:eastAsia="Times New Roman" w:hAnsi="Times New Roman" w:cs="Times New Roman"/>
          </w:rPr>
          <w:t xml:space="preserve">NIH </w:t>
        </w:r>
        <w:r w:rsidRPr="003B1957">
          <w:rPr>
            <w:rFonts w:ascii="Times New Roman" w:eastAsia="Times New Roman" w:hAnsi="Times New Roman" w:cs="Times New Roman"/>
            <w:bCs/>
          </w:rPr>
          <w:t xml:space="preserve">National Institute of Allergy and Infectious Disease </w:t>
        </w:r>
      </w:ins>
    </w:p>
    <w:p w14:paraId="69AE57CF" w14:textId="60B8DB8B" w:rsidR="00B64986" w:rsidRDefault="00B64986">
      <w:pPr>
        <w:ind w:left="720"/>
        <w:rPr>
          <w:ins w:id="286" w:author="Brown,James T" w:date="2020-03-11T11:30:00Z"/>
          <w:rFonts w:ascii="Times New Roman" w:eastAsia="Times New Roman" w:hAnsi="Times New Roman" w:cs="Times New Roman"/>
          <w:bCs/>
        </w:rPr>
        <w:pPrChange w:id="287" w:author="Brown,James T" w:date="2020-03-11T11:40:00Z">
          <w:pPr>
            <w:ind w:left="2250" w:hanging="2250"/>
          </w:pPr>
        </w:pPrChange>
      </w:pPr>
      <w:ins w:id="288" w:author="Brown,James T" w:date="2020-03-11T11:30:00Z">
        <w:r w:rsidRPr="003B1957">
          <w:rPr>
            <w:rFonts w:ascii="Times New Roman" w:eastAsia="Times New Roman" w:hAnsi="Times New Roman" w:cs="Times New Roman"/>
            <w:bCs/>
          </w:rPr>
          <w:t>Rockville, MD.</w:t>
        </w:r>
      </w:ins>
    </w:p>
    <w:p w14:paraId="606B94A3" w14:textId="77777777" w:rsidR="00B64986" w:rsidRDefault="00B64986" w:rsidP="00B64986">
      <w:pPr>
        <w:spacing w:line="276" w:lineRule="auto"/>
        <w:ind w:left="2160" w:hanging="2160"/>
        <w:rPr>
          <w:ins w:id="289" w:author="Brown,James T" w:date="2020-03-11T11:30:00Z"/>
          <w:rFonts w:ascii="Times New Roman" w:eastAsia="Times New Roman" w:hAnsi="Times New Roman" w:cs="Times New Roman"/>
          <w:bCs/>
        </w:rPr>
      </w:pPr>
    </w:p>
    <w:p w14:paraId="1A321566" w14:textId="2E2C8E02" w:rsidR="00B64986" w:rsidRPr="005B3958" w:rsidRDefault="00B64986">
      <w:pPr>
        <w:spacing w:line="276" w:lineRule="auto"/>
        <w:ind w:left="1620" w:firstLine="720"/>
        <w:rPr>
          <w:ins w:id="290" w:author="Brown,James T" w:date="2020-03-11T11:30:00Z"/>
          <w:rFonts w:ascii="Times New Roman" w:eastAsia="Times New Roman" w:hAnsi="Times New Roman" w:cs="Times New Roman"/>
          <w:bCs/>
        </w:rPr>
        <w:pPrChange w:id="291" w:author="Brown,James T" w:date="2020-03-11T11:36:00Z">
          <w:pPr>
            <w:spacing w:line="276" w:lineRule="auto"/>
            <w:ind w:firstLine="720"/>
          </w:pPr>
        </w:pPrChange>
      </w:pPr>
      <w:commentRangeStart w:id="292"/>
      <w:ins w:id="293" w:author="Brown,James T" w:date="2020-03-11T11:30:00Z">
        <w:r>
          <w:rPr>
            <w:rFonts w:ascii="Times New Roman" w:eastAsia="Times New Roman" w:hAnsi="Times New Roman" w:cs="Times New Roman"/>
            <w:bCs/>
          </w:rPr>
          <w:t xml:space="preserve">The aim of Dr. </w:t>
        </w:r>
        <w:proofErr w:type="spellStart"/>
        <w:r>
          <w:rPr>
            <w:rFonts w:ascii="Times New Roman" w:eastAsia="Times New Roman" w:hAnsi="Times New Roman" w:cs="Times New Roman"/>
            <w:bCs/>
          </w:rPr>
          <w:t>Leppla’s</w:t>
        </w:r>
        <w:proofErr w:type="spellEnd"/>
        <w:r>
          <w:rPr>
            <w:rFonts w:ascii="Times New Roman" w:eastAsia="Times New Roman" w:hAnsi="Times New Roman" w:cs="Times New Roman"/>
            <w:bCs/>
          </w:rPr>
          <w:t xml:space="preserve"> lab was </w:t>
        </w:r>
        <w:commentRangeEnd w:id="292"/>
        <w:r>
          <w:rPr>
            <w:rStyle w:val="CommentReference"/>
          </w:rPr>
          <w:commentReference w:id="292"/>
        </w:r>
        <w:r>
          <w:rPr>
            <w:rFonts w:ascii="Times New Roman" w:eastAsia="Times New Roman" w:hAnsi="Times New Roman" w:cs="Times New Roman"/>
            <w:bCs/>
          </w:rPr>
          <w:t xml:space="preserve">to exploit the pathogenic mechanisms of the Anthrax virus to target cancer cells while </w:t>
        </w:r>
        <w:r>
          <w:rPr>
            <w:rFonts w:ascii="Times New Roman" w:hAnsi="Times New Roman" w:cs="Times New Roman"/>
          </w:rPr>
          <w:t>adhering</w:t>
        </w:r>
        <w:r w:rsidRPr="003B1957">
          <w:rPr>
            <w:rFonts w:ascii="Times New Roman" w:hAnsi="Times New Roman" w:cs="Times New Roman"/>
          </w:rPr>
          <w:t xml:space="preserve"> to BSL-2 and BSL-3 safety guidelines</w:t>
        </w:r>
        <w:r>
          <w:rPr>
            <w:rFonts w:ascii="Times New Roman" w:hAnsi="Times New Roman" w:cs="Times New Roman"/>
          </w:rPr>
          <w:t xml:space="preserve">. </w:t>
        </w:r>
        <w:r>
          <w:rPr>
            <w:rFonts w:ascii="Times New Roman" w:eastAsia="Times New Roman" w:hAnsi="Times New Roman" w:cs="Times New Roman"/>
            <w:bCs/>
          </w:rPr>
          <w:t>As a Special Volunteer</w:t>
        </w:r>
      </w:ins>
      <w:ins w:id="294" w:author="Brown,James T" w:date="2020-03-11T11:47:00Z">
        <w:r w:rsidR="00AF54EC">
          <w:rPr>
            <w:rFonts w:ascii="Times New Roman" w:eastAsia="Times New Roman" w:hAnsi="Times New Roman" w:cs="Times New Roman"/>
            <w:bCs/>
          </w:rPr>
          <w:t xml:space="preserve"> </w:t>
        </w:r>
      </w:ins>
      <w:ins w:id="295" w:author="Brown,James T" w:date="2020-03-11T11:48:00Z">
        <w:r w:rsidR="00AF54EC">
          <w:rPr>
            <w:rFonts w:ascii="Times New Roman" w:eastAsia="Times New Roman" w:hAnsi="Times New Roman" w:cs="Times New Roman"/>
            <w:bCs/>
          </w:rPr>
          <w:t xml:space="preserve">and a member of </w:t>
        </w:r>
      </w:ins>
      <w:ins w:id="296" w:author="Brown,James T" w:date="2020-03-11T11:47:00Z">
        <w:r w:rsidR="00AF54EC">
          <w:rPr>
            <w:rFonts w:ascii="Times New Roman" w:eastAsia="Times New Roman" w:hAnsi="Times New Roman" w:cs="Times New Roman"/>
            <w:bCs/>
          </w:rPr>
          <w:t xml:space="preserve"> </w:t>
        </w:r>
      </w:ins>
      <w:ins w:id="297" w:author="Brown,James T" w:date="2020-03-11T11:48:00Z">
        <w:r w:rsidR="00AF54EC">
          <w:rPr>
            <w:rFonts w:ascii="Times New Roman" w:eastAsia="Times New Roman" w:hAnsi="Times New Roman" w:cs="Times New Roman"/>
            <w:bCs/>
          </w:rPr>
          <w:t>Dr</w:t>
        </w:r>
      </w:ins>
      <w:ins w:id="298" w:author="Brown,James T" w:date="2020-03-11T11:47:00Z">
        <w:r w:rsidR="00AF54EC">
          <w:rPr>
            <w:rFonts w:ascii="Times New Roman" w:eastAsia="Times New Roman" w:hAnsi="Times New Roman" w:cs="Times New Roman"/>
            <w:bCs/>
          </w:rPr>
          <w:t xml:space="preserve">. </w:t>
        </w:r>
        <w:proofErr w:type="spellStart"/>
        <w:r w:rsidR="00AF54EC">
          <w:rPr>
            <w:rFonts w:ascii="Times New Roman" w:eastAsia="Times New Roman" w:hAnsi="Times New Roman" w:cs="Times New Roman"/>
            <w:bCs/>
          </w:rPr>
          <w:t>Leppla’s</w:t>
        </w:r>
        <w:proofErr w:type="spellEnd"/>
        <w:r w:rsidR="00AF54EC">
          <w:rPr>
            <w:rFonts w:ascii="Times New Roman" w:eastAsia="Times New Roman" w:hAnsi="Times New Roman" w:cs="Times New Roman"/>
            <w:bCs/>
          </w:rPr>
          <w:t xml:space="preserve"> lab</w:t>
        </w:r>
      </w:ins>
      <w:ins w:id="299" w:author="Brown,James T" w:date="2020-03-11T11:30:00Z">
        <w:r>
          <w:rPr>
            <w:rFonts w:ascii="Times New Roman" w:eastAsia="Times New Roman" w:hAnsi="Times New Roman" w:cs="Times New Roman"/>
            <w:bCs/>
          </w:rPr>
          <w:t xml:space="preserve"> I </w:t>
        </w:r>
      </w:ins>
      <w:ins w:id="300" w:author="Brown,James T" w:date="2020-03-11T11:48:00Z">
        <w:r w:rsidR="00AF54EC">
          <w:rPr>
            <w:rFonts w:ascii="Times New Roman" w:eastAsia="Times New Roman" w:hAnsi="Times New Roman" w:cs="Times New Roman"/>
            <w:bCs/>
          </w:rPr>
          <w:t xml:space="preserve">made </w:t>
        </w:r>
      </w:ins>
      <w:ins w:id="301" w:author="Brown,James T" w:date="2020-03-11T11:30:00Z">
        <w:r>
          <w:rPr>
            <w:rFonts w:ascii="Times New Roman" w:eastAsia="Times New Roman" w:hAnsi="Times New Roman" w:cs="Times New Roman"/>
            <w:bCs/>
          </w:rPr>
          <w:t>reagent solutions, passag</w:t>
        </w:r>
      </w:ins>
      <w:ins w:id="302" w:author="Brown,James T" w:date="2020-03-11T11:48:00Z">
        <w:r w:rsidR="00AF54EC">
          <w:rPr>
            <w:rFonts w:ascii="Times New Roman" w:eastAsia="Times New Roman" w:hAnsi="Times New Roman" w:cs="Times New Roman"/>
            <w:bCs/>
          </w:rPr>
          <w:t>ed</w:t>
        </w:r>
      </w:ins>
      <w:ins w:id="303" w:author="Brown,James T" w:date="2020-03-11T11:30:00Z">
        <w:r>
          <w:rPr>
            <w:rFonts w:ascii="Times New Roman" w:eastAsia="Times New Roman" w:hAnsi="Times New Roman" w:cs="Times New Roman"/>
            <w:bCs/>
          </w:rPr>
          <w:t xml:space="preserve"> cell cultures, and maintain</w:t>
        </w:r>
      </w:ins>
      <w:ins w:id="304" w:author="Brown,James T" w:date="2020-03-11T11:48:00Z">
        <w:r w:rsidR="00AF54EC">
          <w:rPr>
            <w:rFonts w:ascii="Times New Roman" w:eastAsia="Times New Roman" w:hAnsi="Times New Roman" w:cs="Times New Roman"/>
            <w:bCs/>
          </w:rPr>
          <w:t>ed</w:t>
        </w:r>
      </w:ins>
      <w:ins w:id="305" w:author="Brown,James T" w:date="2020-03-11T11:30:00Z">
        <w:r>
          <w:rPr>
            <w:rFonts w:ascii="Times New Roman" w:eastAsia="Times New Roman" w:hAnsi="Times New Roman" w:cs="Times New Roman"/>
            <w:bCs/>
          </w:rPr>
          <w:t xml:space="preserve"> the DNA library </w:t>
        </w:r>
      </w:ins>
      <w:ins w:id="306" w:author="Brown,James T" w:date="2020-03-11T11:48:00Z">
        <w:r w:rsidR="00AF54EC">
          <w:rPr>
            <w:rFonts w:ascii="Times New Roman" w:eastAsia="Times New Roman" w:hAnsi="Times New Roman" w:cs="Times New Roman"/>
            <w:bCs/>
          </w:rPr>
          <w:t>by conducting</w:t>
        </w:r>
      </w:ins>
      <w:ins w:id="307" w:author="Brown,James T" w:date="2020-03-11T11:30:00Z">
        <w:r>
          <w:rPr>
            <w:rFonts w:ascii="Times New Roman" w:eastAsia="Times New Roman" w:hAnsi="Times New Roman" w:cs="Times New Roman"/>
            <w:bCs/>
          </w:rPr>
          <w:t xml:space="preserve"> cell transformation</w:t>
        </w:r>
      </w:ins>
      <w:ins w:id="308" w:author="Brown,James T" w:date="2020-03-11T11:48:00Z">
        <w:r w:rsidR="00AF54EC">
          <w:rPr>
            <w:rFonts w:ascii="Times New Roman" w:eastAsia="Times New Roman" w:hAnsi="Times New Roman" w:cs="Times New Roman"/>
            <w:bCs/>
          </w:rPr>
          <w:t>s</w:t>
        </w:r>
      </w:ins>
      <w:ins w:id="309" w:author="Brown,James T" w:date="2020-03-11T11:30:00Z">
        <w:r>
          <w:rPr>
            <w:rFonts w:ascii="Times New Roman" w:eastAsia="Times New Roman" w:hAnsi="Times New Roman" w:cs="Times New Roman"/>
            <w:bCs/>
          </w:rPr>
          <w:t xml:space="preserve"> and proliferation</w:t>
        </w:r>
      </w:ins>
      <w:ins w:id="310" w:author="Brown,James T" w:date="2020-03-11T11:49:00Z">
        <w:r w:rsidR="00AF54EC">
          <w:rPr>
            <w:rFonts w:ascii="Times New Roman" w:eastAsia="Times New Roman" w:hAnsi="Times New Roman" w:cs="Times New Roman"/>
            <w:bCs/>
          </w:rPr>
          <w:t>s</w:t>
        </w:r>
      </w:ins>
      <w:ins w:id="311" w:author="Brown,James T" w:date="2020-03-11T11:30:00Z">
        <w:r>
          <w:rPr>
            <w:rFonts w:ascii="Times New Roman" w:eastAsia="Times New Roman" w:hAnsi="Times New Roman" w:cs="Times New Roman"/>
            <w:bCs/>
          </w:rPr>
          <w:t>.</w:t>
        </w:r>
        <w:r>
          <w:rPr>
            <w:rFonts w:ascii="Times New Roman" w:hAnsi="Times New Roman" w:cs="Times New Roman"/>
          </w:rPr>
          <w:t xml:space="preserve"> </w:t>
        </w:r>
      </w:ins>
    </w:p>
    <w:p w14:paraId="0E6B97EA" w14:textId="77777777" w:rsidR="00B64986" w:rsidRPr="003B1957" w:rsidRDefault="00B64986" w:rsidP="00B64986">
      <w:pPr>
        <w:shd w:val="clear" w:color="auto" w:fill="FFFFFF"/>
        <w:spacing w:line="276" w:lineRule="auto"/>
        <w:rPr>
          <w:ins w:id="312" w:author="Brown,James T" w:date="2020-03-11T11:30:00Z"/>
          <w:rFonts w:ascii="Times New Roman" w:eastAsia="Times New Roman" w:hAnsi="Times New Roman" w:cs="Times New Roman"/>
          <w:b/>
          <w:bCs/>
        </w:rPr>
      </w:pPr>
    </w:p>
    <w:p w14:paraId="360E1C75" w14:textId="30B5D133" w:rsidR="00E541B3" w:rsidRDefault="00B64986" w:rsidP="00E541B3">
      <w:pPr>
        <w:spacing w:line="276" w:lineRule="auto"/>
        <w:ind w:left="720"/>
        <w:rPr>
          <w:ins w:id="313" w:author="Brown,James T" w:date="2020-03-11T11:34:00Z"/>
          <w:rFonts w:ascii="Times New Roman" w:eastAsia="Times New Roman" w:hAnsi="Times New Roman" w:cs="Times New Roman"/>
          <w:b/>
          <w:bCs/>
        </w:rPr>
      </w:pPr>
      <w:commentRangeStart w:id="314"/>
      <w:ins w:id="315" w:author="Brown,James T" w:date="2020-03-11T11:30:00Z">
        <w:r w:rsidRPr="003B1957">
          <w:rPr>
            <w:rFonts w:ascii="Times New Roman" w:eastAsia="Times New Roman" w:hAnsi="Times New Roman" w:cs="Times New Roman"/>
            <w:b/>
            <w:bCs/>
          </w:rPr>
          <w:t>Air Defense C41 Tactical Operations Sergeant</w:t>
        </w:r>
        <w:commentRangeEnd w:id="314"/>
        <w:r>
          <w:rPr>
            <w:rStyle w:val="CommentReference"/>
          </w:rPr>
          <w:commentReference w:id="314"/>
        </w:r>
      </w:ins>
      <w:ins w:id="316" w:author="Brown,James T" w:date="2020-03-11T11:34:00Z">
        <w:r w:rsidR="00E541B3">
          <w:rPr>
            <w:rFonts w:ascii="Times New Roman" w:eastAsia="Times New Roman" w:hAnsi="Times New Roman" w:cs="Times New Roman"/>
            <w:b/>
            <w:bCs/>
          </w:rPr>
          <w:t xml:space="preserve"> </w:t>
        </w:r>
        <w:r w:rsidR="00E541B3">
          <w:rPr>
            <w:rFonts w:ascii="Times New Roman" w:eastAsia="Times New Roman" w:hAnsi="Times New Roman" w:cs="Times New Roman"/>
            <w:b/>
            <w:bCs/>
          </w:rPr>
          <w:tab/>
        </w:r>
        <w:r w:rsidR="00E541B3">
          <w:rPr>
            <w:rFonts w:ascii="Times New Roman" w:eastAsia="Times New Roman" w:hAnsi="Times New Roman" w:cs="Times New Roman"/>
            <w:bCs/>
          </w:rPr>
          <w:t xml:space="preserve">February </w:t>
        </w:r>
        <w:r w:rsidR="00E541B3" w:rsidRPr="003B1957">
          <w:rPr>
            <w:rFonts w:ascii="Times New Roman" w:eastAsia="Times New Roman" w:hAnsi="Times New Roman" w:cs="Times New Roman"/>
            <w:bCs/>
          </w:rPr>
          <w:t>2002</w:t>
        </w:r>
        <w:r w:rsidR="00E541B3">
          <w:rPr>
            <w:rFonts w:ascii="Times New Roman" w:eastAsia="Times New Roman" w:hAnsi="Times New Roman" w:cs="Times New Roman"/>
            <w:bCs/>
          </w:rPr>
          <w:t xml:space="preserve"> - February </w:t>
        </w:r>
        <w:r w:rsidR="00E541B3" w:rsidRPr="003B1957">
          <w:rPr>
            <w:rFonts w:ascii="Times New Roman" w:eastAsia="Times New Roman" w:hAnsi="Times New Roman" w:cs="Times New Roman"/>
            <w:bCs/>
          </w:rPr>
          <w:t>2008</w:t>
        </w:r>
        <w:r w:rsidR="00E541B3" w:rsidRPr="003B1957">
          <w:rPr>
            <w:rFonts w:ascii="Times New Roman" w:eastAsia="Times New Roman" w:hAnsi="Times New Roman" w:cs="Times New Roman"/>
            <w:bCs/>
          </w:rPr>
          <w:tab/>
        </w:r>
      </w:ins>
    </w:p>
    <w:p w14:paraId="1135BAD0" w14:textId="77777777" w:rsidR="00E541B3" w:rsidRDefault="00B64986" w:rsidP="00E541B3">
      <w:pPr>
        <w:spacing w:line="276" w:lineRule="auto"/>
        <w:ind w:left="720"/>
        <w:rPr>
          <w:ins w:id="317" w:author="Brown,James T" w:date="2020-03-11T11:36:00Z"/>
          <w:rFonts w:ascii="Times New Roman" w:eastAsia="Times New Roman" w:hAnsi="Times New Roman" w:cs="Times New Roman"/>
          <w:bCs/>
        </w:rPr>
      </w:pPr>
      <w:ins w:id="318" w:author="Brown,James T" w:date="2020-03-11T11:30:00Z">
        <w:r w:rsidRPr="003B1957">
          <w:rPr>
            <w:rFonts w:ascii="Times New Roman" w:eastAsia="Times New Roman" w:hAnsi="Times New Roman" w:cs="Times New Roman"/>
            <w:bCs/>
          </w:rPr>
          <w:t>US Army National Guard</w:t>
        </w:r>
      </w:ins>
    </w:p>
    <w:p w14:paraId="50AFA5C7" w14:textId="0F0A178A" w:rsidR="00B64986" w:rsidRDefault="00B64986">
      <w:pPr>
        <w:spacing w:line="276" w:lineRule="auto"/>
        <w:ind w:left="720"/>
        <w:rPr>
          <w:ins w:id="319" w:author="Brown,James T" w:date="2020-03-11T11:30:00Z"/>
          <w:rFonts w:ascii="Times New Roman" w:eastAsia="Times New Roman" w:hAnsi="Times New Roman" w:cs="Times New Roman"/>
          <w:bCs/>
        </w:rPr>
        <w:pPrChange w:id="320" w:author="Brown,James T" w:date="2020-03-11T11:34:00Z">
          <w:pPr>
            <w:spacing w:line="276" w:lineRule="auto"/>
            <w:ind w:left="2250" w:hanging="2250"/>
          </w:pPr>
        </w:pPrChange>
      </w:pPr>
      <w:ins w:id="321" w:author="Brown,James T" w:date="2020-03-11T11:30:00Z">
        <w:r w:rsidRPr="003B1957">
          <w:rPr>
            <w:rFonts w:ascii="Times New Roman" w:eastAsia="Times New Roman" w:hAnsi="Times New Roman" w:cs="Times New Roman"/>
            <w:bCs/>
          </w:rPr>
          <w:t>West Palm Beach, FL.</w:t>
        </w:r>
      </w:ins>
    </w:p>
    <w:p w14:paraId="7D779EDA" w14:textId="77777777" w:rsidR="00B64986" w:rsidRPr="003B1957" w:rsidRDefault="00B64986" w:rsidP="00B64986">
      <w:pPr>
        <w:spacing w:line="276" w:lineRule="auto"/>
        <w:ind w:left="2160" w:hanging="2160"/>
        <w:rPr>
          <w:ins w:id="322" w:author="Brown,James T" w:date="2020-03-11T11:30:00Z"/>
          <w:rFonts w:ascii="Times New Roman" w:eastAsia="Times New Roman" w:hAnsi="Times New Roman" w:cs="Times New Roman"/>
          <w:bCs/>
        </w:rPr>
      </w:pPr>
    </w:p>
    <w:p w14:paraId="7116100C" w14:textId="77777777" w:rsidR="00B64986" w:rsidRPr="003B1957" w:rsidRDefault="00B64986">
      <w:pPr>
        <w:shd w:val="clear" w:color="auto" w:fill="FFFFFF"/>
        <w:spacing w:line="276" w:lineRule="auto"/>
        <w:ind w:left="1620" w:firstLine="720"/>
        <w:rPr>
          <w:ins w:id="323" w:author="Brown,James T" w:date="2020-03-11T11:30:00Z"/>
          <w:rFonts w:ascii="Times New Roman" w:eastAsia="Times New Roman" w:hAnsi="Times New Roman" w:cs="Times New Roman"/>
          <w:bCs/>
        </w:rPr>
        <w:pPrChange w:id="324" w:author="Brown,James T" w:date="2020-03-11T11:37:00Z">
          <w:pPr>
            <w:shd w:val="clear" w:color="auto" w:fill="FFFFFF"/>
            <w:spacing w:line="276" w:lineRule="auto"/>
            <w:ind w:firstLine="720"/>
          </w:pPr>
        </w:pPrChange>
      </w:pPr>
      <w:ins w:id="325" w:author="Brown,James T" w:date="2020-03-11T11:30:00Z">
        <w:r>
          <w:rPr>
            <w:rFonts w:ascii="Times New Roman" w:eastAsia="Times New Roman" w:hAnsi="Times New Roman" w:cs="Times New Roman"/>
            <w:bCs/>
          </w:rPr>
          <w:t>The role of a Sergeant in the US Army is to lead and supervise lower enlisted personnel by example I s</w:t>
        </w:r>
        <w:r w:rsidRPr="003B1957">
          <w:rPr>
            <w:rFonts w:ascii="Times New Roman" w:eastAsia="Times New Roman" w:hAnsi="Times New Roman" w:cs="Times New Roman"/>
            <w:bCs/>
          </w:rPr>
          <w:t>upervised</w:t>
        </w:r>
        <w:r>
          <w:rPr>
            <w:rFonts w:ascii="Times New Roman" w:eastAsia="Times New Roman" w:hAnsi="Times New Roman" w:cs="Times New Roman"/>
            <w:bCs/>
          </w:rPr>
          <w:t xml:space="preserve"> the daily activities of</w:t>
        </w:r>
        <w:r w:rsidRPr="003B1957">
          <w:rPr>
            <w:rFonts w:ascii="Times New Roman" w:eastAsia="Times New Roman" w:hAnsi="Times New Roman" w:cs="Times New Roman"/>
            <w:bCs/>
          </w:rPr>
          <w:t xml:space="preserve"> </w:t>
        </w:r>
        <w:r>
          <w:rPr>
            <w:rFonts w:ascii="Times New Roman" w:eastAsia="Times New Roman" w:hAnsi="Times New Roman" w:cs="Times New Roman"/>
            <w:bCs/>
          </w:rPr>
          <w:t xml:space="preserve">my squad of five soldiers </w:t>
        </w:r>
        <w:r w:rsidRPr="003B1957">
          <w:rPr>
            <w:rFonts w:ascii="Times New Roman" w:eastAsia="Times New Roman" w:hAnsi="Times New Roman" w:cs="Times New Roman"/>
            <w:bCs/>
          </w:rPr>
          <w:t xml:space="preserve">within </w:t>
        </w:r>
        <w:r>
          <w:rPr>
            <w:rFonts w:ascii="Times New Roman" w:eastAsia="Times New Roman" w:hAnsi="Times New Roman" w:cs="Times New Roman"/>
            <w:bCs/>
          </w:rPr>
          <w:t xml:space="preserve">my </w:t>
        </w:r>
        <w:r w:rsidRPr="003B1957">
          <w:rPr>
            <w:rFonts w:ascii="Times New Roman" w:eastAsia="Times New Roman" w:hAnsi="Times New Roman" w:cs="Times New Roman"/>
            <w:bCs/>
          </w:rPr>
          <w:t>platoon</w:t>
        </w:r>
        <w:r>
          <w:rPr>
            <w:rFonts w:ascii="Times New Roman" w:eastAsia="Times New Roman" w:hAnsi="Times New Roman" w:cs="Times New Roman"/>
            <w:bCs/>
          </w:rPr>
          <w:t xml:space="preserve">. I was selected as a Mission Readiness Representative and deployed to the training site to prepare </w:t>
        </w:r>
        <w:r w:rsidRPr="003B1957">
          <w:rPr>
            <w:rFonts w:ascii="Times New Roman" w:eastAsia="Times New Roman" w:hAnsi="Times New Roman" w:cs="Times New Roman"/>
            <w:bCs/>
          </w:rPr>
          <w:t>soldiers for live mission</w:t>
        </w:r>
        <w:r>
          <w:rPr>
            <w:rFonts w:ascii="Times New Roman" w:eastAsia="Times New Roman" w:hAnsi="Times New Roman" w:cs="Times New Roman"/>
            <w:bCs/>
          </w:rPr>
          <w:t>s and to conduct procedural drills</w:t>
        </w:r>
        <w:r w:rsidRPr="003B1957">
          <w:rPr>
            <w:rFonts w:ascii="Times New Roman" w:eastAsia="Times New Roman" w:hAnsi="Times New Roman" w:cs="Times New Roman"/>
            <w:bCs/>
          </w:rPr>
          <w:t xml:space="preserve">. </w:t>
        </w:r>
        <w:r>
          <w:rPr>
            <w:rFonts w:ascii="Times New Roman" w:eastAsia="Times New Roman" w:hAnsi="Times New Roman" w:cs="Times New Roman"/>
            <w:bCs/>
          </w:rPr>
          <w:t>I c</w:t>
        </w:r>
        <w:r w:rsidRPr="003B1957">
          <w:rPr>
            <w:rFonts w:ascii="Times New Roman" w:eastAsia="Times New Roman" w:hAnsi="Times New Roman" w:cs="Times New Roman"/>
            <w:bCs/>
          </w:rPr>
          <w:t xml:space="preserve">reated and revised </w:t>
        </w:r>
        <w:r>
          <w:rPr>
            <w:rFonts w:ascii="Times New Roman" w:eastAsia="Times New Roman" w:hAnsi="Times New Roman" w:cs="Times New Roman"/>
            <w:bCs/>
          </w:rPr>
          <w:t>mission readiness trainings</w:t>
        </w:r>
        <w:r w:rsidRPr="003B1957">
          <w:rPr>
            <w:rFonts w:ascii="Times New Roman" w:eastAsia="Times New Roman" w:hAnsi="Times New Roman" w:cs="Times New Roman"/>
            <w:bCs/>
          </w:rPr>
          <w:t xml:space="preserve"> and reported progress to validating officials. </w:t>
        </w:r>
        <w:r>
          <w:rPr>
            <w:rFonts w:ascii="Times New Roman" w:eastAsia="Times New Roman" w:hAnsi="Times New Roman" w:cs="Times New Roman"/>
            <w:bCs/>
          </w:rPr>
          <w:t>In line with my duties as Air Defense Operator, I i</w:t>
        </w:r>
        <w:r w:rsidRPr="003B1957">
          <w:rPr>
            <w:rFonts w:ascii="Times New Roman" w:eastAsia="Times New Roman" w:hAnsi="Times New Roman" w:cs="Times New Roman"/>
            <w:bCs/>
          </w:rPr>
          <w:t>nventoried and destroyed classified material</w:t>
        </w:r>
        <w:r>
          <w:rPr>
            <w:rFonts w:ascii="Times New Roman" w:eastAsia="Times New Roman" w:hAnsi="Times New Roman" w:cs="Times New Roman"/>
            <w:bCs/>
          </w:rPr>
          <w:t xml:space="preserve">, </w:t>
        </w:r>
        <w:r w:rsidRPr="003B1957">
          <w:rPr>
            <w:rFonts w:ascii="Times New Roman" w:eastAsia="Times New Roman" w:hAnsi="Times New Roman" w:cs="Times New Roman"/>
            <w:bCs/>
          </w:rPr>
          <w:t>performed security functions</w:t>
        </w:r>
        <w:r>
          <w:rPr>
            <w:rFonts w:ascii="Times New Roman" w:eastAsia="Times New Roman" w:hAnsi="Times New Roman" w:cs="Times New Roman"/>
            <w:bCs/>
          </w:rPr>
          <w:t>, d</w:t>
        </w:r>
        <w:r w:rsidRPr="003B1957">
          <w:rPr>
            <w:rFonts w:ascii="Times New Roman" w:eastAsia="Times New Roman" w:hAnsi="Times New Roman" w:cs="Times New Roman"/>
            <w:bCs/>
          </w:rPr>
          <w:t>etected</w:t>
        </w:r>
        <w:r>
          <w:rPr>
            <w:rFonts w:ascii="Times New Roman" w:eastAsia="Times New Roman" w:hAnsi="Times New Roman" w:cs="Times New Roman"/>
            <w:bCs/>
          </w:rPr>
          <w:t xml:space="preserve"> and</w:t>
        </w:r>
        <w:r w:rsidRPr="003B1957">
          <w:rPr>
            <w:rFonts w:ascii="Times New Roman" w:eastAsia="Times New Roman" w:hAnsi="Times New Roman" w:cs="Times New Roman"/>
            <w:bCs/>
          </w:rPr>
          <w:t xml:space="preserve"> identified aircraft, and </w:t>
        </w:r>
        <w:r>
          <w:rPr>
            <w:rFonts w:ascii="Times New Roman" w:eastAsia="Times New Roman" w:hAnsi="Times New Roman" w:cs="Times New Roman"/>
            <w:bCs/>
          </w:rPr>
          <w:t>distributed operation</w:t>
        </w:r>
        <w:r w:rsidRPr="003B1957">
          <w:rPr>
            <w:rFonts w:ascii="Times New Roman" w:eastAsia="Times New Roman" w:hAnsi="Times New Roman" w:cs="Times New Roman"/>
            <w:bCs/>
          </w:rPr>
          <w:t xml:space="preserve"> information </w:t>
        </w:r>
        <w:r>
          <w:rPr>
            <w:rFonts w:ascii="Times New Roman" w:eastAsia="Times New Roman" w:hAnsi="Times New Roman" w:cs="Times New Roman"/>
            <w:bCs/>
          </w:rPr>
          <w:t>to other military branches</w:t>
        </w:r>
        <w:r w:rsidRPr="003B1957">
          <w:rPr>
            <w:rFonts w:ascii="Times New Roman" w:eastAsia="Times New Roman" w:hAnsi="Times New Roman" w:cs="Times New Roman"/>
            <w:bCs/>
          </w:rPr>
          <w:t xml:space="preserve">. </w:t>
        </w:r>
      </w:ins>
    </w:p>
    <w:p w14:paraId="3DA4FD9C" w14:textId="427707E3" w:rsidR="00B64986" w:rsidRDefault="00B64986" w:rsidP="004B6978">
      <w:pPr>
        <w:pBdr>
          <w:bottom w:val="single" w:sz="4" w:space="1" w:color="auto"/>
        </w:pBdr>
        <w:shd w:val="clear" w:color="auto" w:fill="FFFFFF"/>
        <w:spacing w:line="276" w:lineRule="auto"/>
        <w:rPr>
          <w:ins w:id="326" w:author="Brown,James T" w:date="2020-03-11T12:02:00Z"/>
          <w:rFonts w:ascii="Times New Roman" w:eastAsia="Times New Roman" w:hAnsi="Times New Roman" w:cs="Times New Roman"/>
        </w:rPr>
      </w:pPr>
    </w:p>
    <w:p w14:paraId="6B7662B5" w14:textId="77777777" w:rsidR="004B6978" w:rsidRPr="003B1957" w:rsidRDefault="004B6978">
      <w:pPr>
        <w:pBdr>
          <w:bottom w:val="single" w:sz="4" w:space="1" w:color="auto"/>
        </w:pBdr>
        <w:shd w:val="clear" w:color="auto" w:fill="FFFFFF"/>
        <w:spacing w:line="276" w:lineRule="auto"/>
        <w:rPr>
          <w:rFonts w:ascii="Times New Roman" w:eastAsia="Times New Roman" w:hAnsi="Times New Roman" w:cs="Times New Roman"/>
        </w:rPr>
        <w:pPrChange w:id="327" w:author="Brown,James T" w:date="2020-03-11T12:02:00Z">
          <w:pPr>
            <w:shd w:val="clear" w:color="auto" w:fill="FFFFFF"/>
            <w:spacing w:line="276" w:lineRule="auto"/>
          </w:pPr>
        </w:pPrChange>
      </w:pPr>
    </w:p>
    <w:p w14:paraId="77917619" w14:textId="750F5546" w:rsidR="001A67AC" w:rsidDel="004B6978" w:rsidRDefault="00694580" w:rsidP="00B87B33">
      <w:pPr>
        <w:tabs>
          <w:tab w:val="left" w:pos="1800"/>
        </w:tabs>
        <w:rPr>
          <w:del w:id="328" w:author="Brown,James T" w:date="2020-03-11T12:02:00Z"/>
          <w:rFonts w:ascii="Times New Roman" w:hAnsi="Times New Roman" w:cs="Times New Roman"/>
          <w:u w:val="single"/>
        </w:rPr>
      </w:pPr>
      <w:ins w:id="329" w:author="Chandra Earl" w:date="2020-03-10T12:09:00Z">
        <w:del w:id="330" w:author="Brown,James T" w:date="2020-03-11T12:02:00Z">
          <w:r>
            <w:rPr>
              <w:rFonts w:ascii="Times New Roman" w:hAnsi="Times New Roman" w:cs="Times New Roman"/>
              <w:noProof/>
              <w:u w:val="single"/>
            </w:rPr>
            <w:lastRenderedPageBreak/>
            <w:pict w14:anchorId="377CCFB7">
              <v:rect id="_x0000_i1025" alt="" style="width:338.35pt;height:.05pt;mso-width-percent:0;mso-height-percent:0;mso-width-percent:0;mso-height-percent:0" o:hrpct="723" o:hralign="center" o:hrstd="t" o:hrnoshade="t" o:hr="t" fillcolor="white [3212]" stroked="f"/>
            </w:pict>
          </w:r>
        </w:del>
      </w:ins>
    </w:p>
    <w:p w14:paraId="02D43F8B" w14:textId="176993C4" w:rsidR="00B87B33" w:rsidRPr="009E1EF0" w:rsidRDefault="00B87B33" w:rsidP="00B87B33">
      <w:pPr>
        <w:tabs>
          <w:tab w:val="left" w:pos="1800"/>
        </w:tabs>
        <w:rPr>
          <w:ins w:id="331" w:author="Chandra Earl" w:date="2020-03-10T12:10:00Z"/>
          <w:rFonts w:ascii="Times New Roman" w:hAnsi="Times New Roman"/>
          <w:b/>
          <w:sz w:val="32"/>
          <w:szCs w:val="32"/>
          <w:rPrChange w:id="332" w:author="Brown,James T" w:date="2020-03-11T10:56:00Z">
            <w:rPr>
              <w:ins w:id="333" w:author="Chandra Earl" w:date="2020-03-10T12:10:00Z"/>
              <w:rFonts w:ascii="Times New Roman" w:hAnsi="Times New Roman"/>
              <w:u w:val="single"/>
            </w:rPr>
          </w:rPrChange>
        </w:rPr>
      </w:pPr>
      <w:commentRangeStart w:id="334"/>
      <w:commentRangeStart w:id="335"/>
      <w:r w:rsidRPr="009E1EF0">
        <w:rPr>
          <w:rFonts w:ascii="Times New Roman" w:hAnsi="Times New Roman"/>
          <w:b/>
          <w:sz w:val="32"/>
          <w:szCs w:val="32"/>
          <w:rPrChange w:id="336" w:author="Brown,James T" w:date="2020-03-11T10:56:00Z">
            <w:rPr>
              <w:rFonts w:ascii="Times New Roman" w:hAnsi="Times New Roman"/>
              <w:u w:val="single"/>
            </w:rPr>
          </w:rPrChange>
        </w:rPr>
        <w:t>Peer-</w:t>
      </w:r>
      <w:r w:rsidR="00BE5A64" w:rsidRPr="009E1EF0">
        <w:rPr>
          <w:rFonts w:ascii="Times New Roman" w:hAnsi="Times New Roman"/>
          <w:b/>
          <w:sz w:val="32"/>
          <w:szCs w:val="32"/>
          <w:rPrChange w:id="337" w:author="Brown,James T" w:date="2020-03-11T10:56:00Z">
            <w:rPr>
              <w:rFonts w:ascii="Times New Roman" w:hAnsi="Times New Roman"/>
              <w:u w:val="single"/>
            </w:rPr>
          </w:rPrChange>
        </w:rPr>
        <w:t>Reviewed Publications</w:t>
      </w:r>
      <w:commentRangeEnd w:id="334"/>
      <w:r w:rsidR="00D70343" w:rsidRPr="009E1EF0">
        <w:rPr>
          <w:rStyle w:val="CommentReference"/>
          <w:sz w:val="32"/>
          <w:szCs w:val="32"/>
          <w:rPrChange w:id="338" w:author="Brown,James T" w:date="2020-03-11T10:56:00Z">
            <w:rPr>
              <w:rStyle w:val="CommentReference"/>
            </w:rPr>
          </w:rPrChange>
        </w:rPr>
        <w:commentReference w:id="334"/>
      </w:r>
      <w:commentRangeEnd w:id="335"/>
      <w:r w:rsidR="004E0152">
        <w:rPr>
          <w:rStyle w:val="CommentReference"/>
        </w:rPr>
        <w:commentReference w:id="335"/>
      </w:r>
    </w:p>
    <w:p w14:paraId="4856739C" w14:textId="77777777" w:rsidR="00775DA5" w:rsidRPr="00DA0985" w:rsidRDefault="00775DA5" w:rsidP="00B87B33">
      <w:pPr>
        <w:tabs>
          <w:tab w:val="left" w:pos="1800"/>
        </w:tabs>
        <w:rPr>
          <w:ins w:id="339" w:author="Chandra Earl" w:date="2020-03-11T10:50:00Z"/>
          <w:rFonts w:ascii="Times New Roman" w:hAnsi="Times New Roman" w:cs="Times New Roman"/>
          <w:b/>
          <w:bCs/>
          <w:rPrChange w:id="340" w:author="Chandra Earl" w:date="2020-03-10T12:03:00Z">
            <w:rPr>
              <w:ins w:id="341" w:author="Chandra Earl" w:date="2020-03-11T10:50:00Z"/>
              <w:rFonts w:ascii="Times New Roman" w:hAnsi="Times New Roman" w:cs="Times New Roman"/>
              <w:u w:val="single"/>
            </w:rPr>
          </w:rPrChange>
        </w:rPr>
      </w:pPr>
    </w:p>
    <w:p w14:paraId="19182F1D" w14:textId="12F92648" w:rsidR="00B87B33" w:rsidRPr="00E834A4" w:rsidRDefault="00B87B33">
      <w:pPr>
        <w:spacing w:after="120" w:line="276" w:lineRule="auto"/>
        <w:ind w:left="1080" w:hanging="360"/>
        <w:rPr>
          <w:rFonts w:ascii="Times New Roman" w:eastAsia="Times New Roman" w:hAnsi="Times New Roman" w:cs="Times New Roman"/>
        </w:rPr>
        <w:pPrChange w:id="342" w:author="Brown,James T" w:date="2020-03-11T11:38:00Z">
          <w:pPr>
            <w:spacing w:after="120" w:line="276" w:lineRule="auto"/>
          </w:pPr>
        </w:pPrChange>
      </w:pPr>
      <w:commentRangeStart w:id="343"/>
      <w:del w:id="344" w:author="Brown,James T" w:date="2020-03-11T11:03:00Z">
        <w:r w:rsidRPr="00E834A4" w:rsidDel="004E0152">
          <w:rPr>
            <w:rFonts w:ascii="Times New Roman" w:eastAsia="Times New Roman" w:hAnsi="Times New Roman" w:cs="Times New Roman"/>
          </w:rPr>
          <w:delText xml:space="preserve">Robert L. </w:delText>
        </w:r>
      </w:del>
      <w:r w:rsidRPr="00E834A4">
        <w:rPr>
          <w:rFonts w:ascii="Times New Roman" w:eastAsia="Times New Roman" w:hAnsi="Times New Roman" w:cs="Times New Roman"/>
        </w:rPr>
        <w:t>Meagher</w:t>
      </w:r>
      <w:commentRangeEnd w:id="343"/>
      <w:r w:rsidR="00775DA5" w:rsidRPr="00E834A4">
        <w:rPr>
          <w:rStyle w:val="CommentReference"/>
          <w:sz w:val="24"/>
          <w:szCs w:val="24"/>
          <w:rPrChange w:id="345" w:author="Brown,James T" w:date="2020-03-11T11:20:00Z">
            <w:rPr>
              <w:rStyle w:val="CommentReference"/>
            </w:rPr>
          </w:rPrChange>
        </w:rPr>
        <w:commentReference w:id="343"/>
      </w:r>
      <w:r w:rsidRPr="00E834A4">
        <w:rPr>
          <w:rFonts w:ascii="Times New Roman" w:eastAsia="Times New Roman" w:hAnsi="Times New Roman" w:cs="Times New Roman"/>
        </w:rPr>
        <w:t>,</w:t>
      </w:r>
      <w:ins w:id="346" w:author="Brown,James T" w:date="2020-03-11T11:03:00Z">
        <w:r w:rsidR="004E0152" w:rsidRPr="00E834A4">
          <w:rPr>
            <w:rFonts w:ascii="Times New Roman" w:eastAsia="Times New Roman" w:hAnsi="Times New Roman" w:cs="Times New Roman"/>
          </w:rPr>
          <w:t xml:space="preserve"> R</w:t>
        </w:r>
      </w:ins>
      <w:ins w:id="347" w:author="Brown,James T" w:date="2020-03-11T11:04:00Z">
        <w:r w:rsidR="004E0152" w:rsidRPr="00E834A4">
          <w:rPr>
            <w:rFonts w:ascii="Times New Roman" w:eastAsia="Times New Roman" w:hAnsi="Times New Roman" w:cs="Times New Roman"/>
          </w:rPr>
          <w:t>.</w:t>
        </w:r>
      </w:ins>
      <w:del w:id="348" w:author="Brown,James T" w:date="2020-03-11T11:03:00Z">
        <w:r w:rsidRPr="00E834A4" w:rsidDel="004E0152">
          <w:rPr>
            <w:rFonts w:ascii="Times New Roman" w:eastAsia="Times New Roman" w:hAnsi="Times New Roman" w:cs="Times New Roman"/>
          </w:rPr>
          <w:delText xml:space="preserve"> Jr.</w:delText>
        </w:r>
      </w:del>
      <w:r w:rsidRPr="00E834A4">
        <w:rPr>
          <w:rFonts w:ascii="Times New Roman" w:eastAsia="Times New Roman" w:hAnsi="Times New Roman" w:cs="Times New Roman"/>
        </w:rPr>
        <w:t xml:space="preserve">, </w:t>
      </w:r>
      <w:del w:id="349" w:author="Brown,James T" w:date="2020-03-11T11:04:00Z">
        <w:r w:rsidRPr="00E834A4" w:rsidDel="004E0152">
          <w:rPr>
            <w:rFonts w:ascii="Times New Roman" w:eastAsia="Times New Roman" w:hAnsi="Times New Roman" w:cs="Times New Roman"/>
          </w:rPr>
          <w:delText xml:space="preserve">Kristal </w:delText>
        </w:r>
      </w:del>
      <w:ins w:id="350" w:author="Brown,James T" w:date="2020-03-11T11:04:00Z">
        <w:r w:rsidR="004E0152" w:rsidRPr="00E834A4">
          <w:rPr>
            <w:rFonts w:ascii="Times New Roman" w:eastAsia="Times New Roman" w:hAnsi="Times New Roman" w:cs="Times New Roman"/>
          </w:rPr>
          <w:t xml:space="preserve">K. </w:t>
        </w:r>
      </w:ins>
      <w:r w:rsidRPr="00E834A4">
        <w:rPr>
          <w:rFonts w:ascii="Times New Roman" w:eastAsia="Times New Roman" w:hAnsi="Times New Roman" w:cs="Times New Roman"/>
        </w:rPr>
        <w:t xml:space="preserve">Watrous, </w:t>
      </w:r>
      <w:del w:id="351" w:author="Brown,James T" w:date="2020-03-11T11:04:00Z">
        <w:r w:rsidRPr="00E834A4" w:rsidDel="004E0152">
          <w:rPr>
            <w:rFonts w:ascii="Times New Roman" w:eastAsia="Times New Roman" w:hAnsi="Times New Roman" w:cs="Times New Roman"/>
          </w:rPr>
          <w:delText xml:space="preserve">Shelby </w:delText>
        </w:r>
      </w:del>
      <w:ins w:id="352" w:author="Brown,James T" w:date="2020-03-11T11:04:00Z">
        <w:r w:rsidR="004E0152" w:rsidRPr="00E834A4">
          <w:rPr>
            <w:rFonts w:ascii="Times New Roman" w:eastAsia="Times New Roman" w:hAnsi="Times New Roman" w:cs="Times New Roman"/>
          </w:rPr>
          <w:t>S.</w:t>
        </w:r>
      </w:ins>
      <w:del w:id="353" w:author="Brown,James T" w:date="2020-03-11T11:04:00Z">
        <w:r w:rsidRPr="00E834A4" w:rsidDel="004E0152">
          <w:rPr>
            <w:rFonts w:ascii="Times New Roman" w:eastAsia="Times New Roman" w:hAnsi="Times New Roman" w:cs="Times New Roman"/>
          </w:rPr>
          <w:delText>J.</w:delText>
        </w:r>
      </w:del>
      <w:r w:rsidRPr="00E834A4">
        <w:rPr>
          <w:rFonts w:ascii="Times New Roman" w:eastAsia="Times New Roman" w:hAnsi="Times New Roman" w:cs="Times New Roman"/>
        </w:rPr>
        <w:t xml:space="preserve"> Fleischer, </w:t>
      </w:r>
      <w:del w:id="354" w:author="Brown,James T" w:date="2020-03-11T11:04:00Z">
        <w:r w:rsidRPr="00E834A4" w:rsidDel="004E0152">
          <w:rPr>
            <w:rFonts w:ascii="Times New Roman" w:eastAsia="Times New Roman" w:hAnsi="Times New Roman" w:cs="Times New Roman"/>
          </w:rPr>
          <w:delText xml:space="preserve">Rodney </w:delText>
        </w:r>
      </w:del>
      <w:ins w:id="355" w:author="Brown,James T" w:date="2020-03-11T11:04:00Z">
        <w:r w:rsidR="004E0152" w:rsidRPr="00E834A4">
          <w:rPr>
            <w:rFonts w:ascii="Times New Roman" w:eastAsia="Times New Roman" w:hAnsi="Times New Roman" w:cs="Times New Roman"/>
          </w:rPr>
          <w:t>R</w:t>
        </w:r>
      </w:ins>
      <w:del w:id="356" w:author="Brown,James T" w:date="2020-03-11T11:04:00Z">
        <w:r w:rsidRPr="00E834A4" w:rsidDel="004E0152">
          <w:rPr>
            <w:rFonts w:ascii="Times New Roman" w:eastAsia="Times New Roman" w:hAnsi="Times New Roman" w:cs="Times New Roman"/>
          </w:rPr>
          <w:delText>N</w:delText>
        </w:r>
      </w:del>
      <w:r w:rsidRPr="00E834A4">
        <w:rPr>
          <w:rFonts w:ascii="Times New Roman" w:eastAsia="Times New Roman" w:hAnsi="Times New Roman" w:cs="Times New Roman"/>
        </w:rPr>
        <w:t xml:space="preserve">. </w:t>
      </w:r>
      <w:proofErr w:type="spellStart"/>
      <w:r w:rsidRPr="00E834A4">
        <w:rPr>
          <w:rFonts w:ascii="Times New Roman" w:eastAsia="Times New Roman" w:hAnsi="Times New Roman" w:cs="Times New Roman"/>
        </w:rPr>
        <w:t>Nagoshi</w:t>
      </w:r>
      <w:proofErr w:type="spellEnd"/>
      <w:r w:rsidRPr="00E834A4">
        <w:rPr>
          <w:rFonts w:ascii="Times New Roman" w:eastAsia="Times New Roman" w:hAnsi="Times New Roman" w:cs="Times New Roman"/>
        </w:rPr>
        <w:t xml:space="preserve">, </w:t>
      </w:r>
      <w:del w:id="357" w:author="Brown,James T" w:date="2020-03-11T11:04:00Z">
        <w:r w:rsidRPr="00E834A4" w:rsidDel="004E0152">
          <w:rPr>
            <w:rFonts w:ascii="Times New Roman" w:eastAsia="Times New Roman" w:hAnsi="Times New Roman" w:cs="Times New Roman"/>
            <w:b/>
          </w:rPr>
          <w:delText>James T</w:delText>
        </w:r>
      </w:del>
      <w:ins w:id="358" w:author="Brown,James T" w:date="2020-03-11T11:04:00Z">
        <w:r w:rsidR="004E0152" w:rsidRPr="00E834A4">
          <w:rPr>
            <w:rFonts w:ascii="Times New Roman" w:eastAsia="Times New Roman" w:hAnsi="Times New Roman" w:cs="Times New Roman"/>
            <w:b/>
          </w:rPr>
          <w:t>J</w:t>
        </w:r>
      </w:ins>
      <w:r w:rsidRPr="00E834A4">
        <w:rPr>
          <w:rFonts w:ascii="Times New Roman" w:eastAsia="Times New Roman" w:hAnsi="Times New Roman" w:cs="Times New Roman"/>
          <w:b/>
        </w:rPr>
        <w:t>. Brown</w:t>
      </w:r>
      <w:r w:rsidRPr="00E834A4">
        <w:rPr>
          <w:rFonts w:ascii="Times New Roman" w:eastAsia="Times New Roman" w:hAnsi="Times New Roman" w:cs="Times New Roman"/>
        </w:rPr>
        <w:t xml:space="preserve">, </w:t>
      </w:r>
      <w:del w:id="359" w:author="Brown,James T" w:date="2020-03-11T11:04:00Z">
        <w:r w:rsidRPr="00E834A4" w:rsidDel="004E0152">
          <w:rPr>
            <w:rFonts w:ascii="Times New Roman" w:eastAsia="Times New Roman" w:hAnsi="Times New Roman" w:cs="Times New Roman"/>
          </w:rPr>
          <w:delText xml:space="preserve">Kristen </w:delText>
        </w:r>
      </w:del>
      <w:ins w:id="360" w:author="Brown,James T" w:date="2020-03-11T11:04:00Z">
        <w:r w:rsidR="004E0152" w:rsidRPr="00E834A4">
          <w:rPr>
            <w:rFonts w:ascii="Times New Roman" w:eastAsia="Times New Roman" w:hAnsi="Times New Roman" w:cs="Times New Roman"/>
          </w:rPr>
          <w:t xml:space="preserve">K. </w:t>
        </w:r>
      </w:ins>
      <w:r w:rsidRPr="00E834A4">
        <w:rPr>
          <w:rFonts w:ascii="Times New Roman" w:eastAsia="Times New Roman" w:hAnsi="Times New Roman" w:cs="Times New Roman"/>
        </w:rPr>
        <w:t xml:space="preserve">Bowers, </w:t>
      </w:r>
      <w:del w:id="361" w:author="Brown,James T" w:date="2020-03-11T11:04:00Z">
        <w:r w:rsidRPr="00E834A4" w:rsidDel="004E0152">
          <w:rPr>
            <w:rFonts w:ascii="Times New Roman" w:eastAsia="Times New Roman" w:hAnsi="Times New Roman" w:cs="Times New Roman"/>
          </w:rPr>
          <w:delText xml:space="preserve">Neil </w:delText>
        </w:r>
      </w:del>
      <w:ins w:id="362" w:author="Brown,James T" w:date="2020-03-11T11:04:00Z">
        <w:r w:rsidR="004E0152" w:rsidRPr="00E834A4">
          <w:rPr>
            <w:rFonts w:ascii="Times New Roman" w:eastAsia="Times New Roman" w:hAnsi="Times New Roman" w:cs="Times New Roman"/>
          </w:rPr>
          <w:t xml:space="preserve">N. </w:t>
        </w:r>
      </w:ins>
      <w:r w:rsidRPr="00E834A4">
        <w:rPr>
          <w:rFonts w:ascii="Times New Roman" w:eastAsia="Times New Roman" w:hAnsi="Times New Roman" w:cs="Times New Roman"/>
        </w:rPr>
        <w:t xml:space="preserve">Miller, </w:t>
      </w:r>
      <w:del w:id="363" w:author="Brown,James T" w:date="2020-03-11T11:04:00Z">
        <w:r w:rsidRPr="00E834A4" w:rsidDel="004E0152">
          <w:rPr>
            <w:rFonts w:ascii="Times New Roman" w:eastAsia="Times New Roman" w:hAnsi="Times New Roman" w:cs="Times New Roman"/>
          </w:rPr>
          <w:delText>Stephen D</w:delText>
        </w:r>
      </w:del>
      <w:ins w:id="364" w:author="Brown,James T" w:date="2020-03-11T11:04:00Z">
        <w:r w:rsidR="004E0152" w:rsidRPr="00E834A4">
          <w:rPr>
            <w:rFonts w:ascii="Times New Roman" w:eastAsia="Times New Roman" w:hAnsi="Times New Roman" w:cs="Times New Roman"/>
          </w:rPr>
          <w:t>S</w:t>
        </w:r>
      </w:ins>
      <w:r w:rsidRPr="00E834A4">
        <w:rPr>
          <w:rFonts w:ascii="Times New Roman" w:eastAsia="Times New Roman" w:hAnsi="Times New Roman" w:cs="Times New Roman"/>
        </w:rPr>
        <w:t xml:space="preserve">. Hight, </w:t>
      </w:r>
      <w:del w:id="365" w:author="Brown,James T" w:date="2020-03-11T11:04:00Z">
        <w:r w:rsidRPr="00E834A4" w:rsidDel="004E0152">
          <w:rPr>
            <w:rFonts w:ascii="Times New Roman" w:eastAsia="Times New Roman" w:hAnsi="Times New Roman" w:cs="Times New Roman"/>
          </w:rPr>
          <w:delText>Jesusa C</w:delText>
        </w:r>
      </w:del>
      <w:ins w:id="366" w:author="Brown,James T" w:date="2020-03-11T11:04:00Z">
        <w:r w:rsidR="004E0152" w:rsidRPr="00E834A4">
          <w:rPr>
            <w:rFonts w:ascii="Times New Roman" w:eastAsia="Times New Roman" w:hAnsi="Times New Roman" w:cs="Times New Roman"/>
          </w:rPr>
          <w:t>J</w:t>
        </w:r>
      </w:ins>
      <w:r w:rsidRPr="00E834A4">
        <w:rPr>
          <w:rFonts w:ascii="Times New Roman" w:eastAsia="Times New Roman" w:hAnsi="Times New Roman" w:cs="Times New Roman"/>
        </w:rPr>
        <w:t xml:space="preserve">. Legaspi, and </w:t>
      </w:r>
      <w:del w:id="367" w:author="Brown,James T" w:date="2020-03-11T11:04:00Z">
        <w:r w:rsidRPr="00E834A4" w:rsidDel="004E0152">
          <w:rPr>
            <w:rFonts w:ascii="Times New Roman" w:eastAsia="Times New Roman" w:hAnsi="Times New Roman" w:cs="Times New Roman"/>
          </w:rPr>
          <w:delText>John K</w:delText>
        </w:r>
      </w:del>
      <w:ins w:id="368" w:author="Brown,James T" w:date="2020-03-11T11:04:00Z">
        <w:r w:rsidR="004E0152" w:rsidRPr="00E834A4">
          <w:rPr>
            <w:rFonts w:ascii="Times New Roman" w:eastAsia="Times New Roman" w:hAnsi="Times New Roman" w:cs="Times New Roman"/>
          </w:rPr>
          <w:t>J</w:t>
        </w:r>
      </w:ins>
      <w:r w:rsidRPr="00E834A4">
        <w:rPr>
          <w:rFonts w:ascii="Times New Roman" w:eastAsia="Times New Roman" w:hAnsi="Times New Roman" w:cs="Times New Roman"/>
        </w:rPr>
        <w:t xml:space="preserve">. Westbrook. </w:t>
      </w:r>
      <w:ins w:id="369" w:author="Brown,James T" w:date="2020-03-11T11:06:00Z">
        <w:r w:rsidR="00E94F94" w:rsidRPr="00E834A4">
          <w:rPr>
            <w:rFonts w:ascii="Times New Roman" w:eastAsia="Times New Roman" w:hAnsi="Times New Roman" w:cs="Times New Roman"/>
          </w:rPr>
          <w:t xml:space="preserve">2019. </w:t>
        </w:r>
      </w:ins>
      <w:r w:rsidRPr="00E834A4">
        <w:rPr>
          <w:rFonts w:ascii="Times New Roman" w:eastAsia="Times New Roman" w:hAnsi="Times New Roman" w:cs="Times New Roman"/>
          <w:b/>
          <w:bCs/>
          <w:rPrChange w:id="370" w:author="Brown,James T" w:date="2020-03-11T11:20:00Z">
            <w:rPr>
              <w:rFonts w:ascii="Times New Roman" w:eastAsia="Times New Roman" w:hAnsi="Times New Roman" w:cs="Times New Roman"/>
            </w:rPr>
          </w:rPrChange>
        </w:rPr>
        <w:t xml:space="preserve">Documenting potential </w:t>
      </w:r>
      <w:proofErr w:type="spellStart"/>
      <w:r w:rsidRPr="00E834A4">
        <w:rPr>
          <w:rFonts w:ascii="Times New Roman" w:eastAsia="Times New Roman" w:hAnsi="Times New Roman" w:cs="Times New Roman"/>
          <w:b/>
          <w:bCs/>
          <w:rPrChange w:id="371" w:author="Brown,James T" w:date="2020-03-11T11:20:00Z">
            <w:rPr>
              <w:rFonts w:ascii="Times New Roman" w:eastAsia="Times New Roman" w:hAnsi="Times New Roman" w:cs="Times New Roman"/>
            </w:rPr>
          </w:rPrChange>
        </w:rPr>
        <w:t>Sunn</w:t>
      </w:r>
      <w:proofErr w:type="spellEnd"/>
      <w:r w:rsidRPr="00E834A4">
        <w:rPr>
          <w:rFonts w:ascii="Times New Roman" w:eastAsia="Times New Roman" w:hAnsi="Times New Roman" w:cs="Times New Roman"/>
          <w:b/>
          <w:bCs/>
          <w:rPrChange w:id="372" w:author="Brown,James T" w:date="2020-03-11T11:20:00Z">
            <w:rPr>
              <w:rFonts w:ascii="Times New Roman" w:eastAsia="Times New Roman" w:hAnsi="Times New Roman" w:cs="Times New Roman"/>
            </w:rPr>
          </w:rPrChange>
        </w:rPr>
        <w:t xml:space="preserve"> Hemp (</w:t>
      </w:r>
      <w:r w:rsidRPr="00E834A4">
        <w:rPr>
          <w:rFonts w:ascii="Times New Roman" w:eastAsia="Times New Roman" w:hAnsi="Times New Roman" w:cs="Times New Roman"/>
          <w:b/>
          <w:bCs/>
          <w:i/>
          <w:highlight w:val="white"/>
          <w:rPrChange w:id="373" w:author="Brown,James T" w:date="2020-03-11T11:20:00Z">
            <w:rPr>
              <w:rFonts w:ascii="Times New Roman" w:eastAsia="Times New Roman" w:hAnsi="Times New Roman" w:cs="Times New Roman"/>
              <w:i/>
              <w:highlight w:val="white"/>
            </w:rPr>
          </w:rPrChange>
        </w:rPr>
        <w:t xml:space="preserve">Crotalaria </w:t>
      </w:r>
      <w:proofErr w:type="spellStart"/>
      <w:r w:rsidRPr="00E834A4">
        <w:rPr>
          <w:rFonts w:ascii="Times New Roman" w:eastAsia="Times New Roman" w:hAnsi="Times New Roman" w:cs="Times New Roman"/>
          <w:b/>
          <w:bCs/>
          <w:i/>
          <w:highlight w:val="white"/>
          <w:rPrChange w:id="374" w:author="Brown,James T" w:date="2020-03-11T11:20:00Z">
            <w:rPr>
              <w:rFonts w:ascii="Times New Roman" w:eastAsia="Times New Roman" w:hAnsi="Times New Roman" w:cs="Times New Roman"/>
              <w:i/>
              <w:highlight w:val="white"/>
            </w:rPr>
          </w:rPrChange>
        </w:rPr>
        <w:t>juncea</w:t>
      </w:r>
      <w:proofErr w:type="spellEnd"/>
      <w:r w:rsidRPr="00E834A4">
        <w:rPr>
          <w:rFonts w:ascii="Times New Roman" w:eastAsia="Times New Roman" w:hAnsi="Times New Roman" w:cs="Times New Roman"/>
          <w:b/>
          <w:bCs/>
          <w:highlight w:val="white"/>
          <w:rPrChange w:id="375" w:author="Brown,James T" w:date="2020-03-11T11:20:00Z">
            <w:rPr>
              <w:rFonts w:ascii="Times New Roman" w:eastAsia="Times New Roman" w:hAnsi="Times New Roman" w:cs="Times New Roman"/>
              <w:highlight w:val="white"/>
            </w:rPr>
          </w:rPrChange>
        </w:rPr>
        <w:t xml:space="preserve"> L.</w:t>
      </w:r>
      <w:r w:rsidRPr="00E834A4">
        <w:rPr>
          <w:rFonts w:ascii="Times New Roman" w:eastAsia="Times New Roman" w:hAnsi="Times New Roman" w:cs="Times New Roman"/>
          <w:b/>
          <w:bCs/>
          <w:rPrChange w:id="376" w:author="Brown,James T" w:date="2020-03-11T11:20:00Z">
            <w:rPr>
              <w:rFonts w:ascii="Times New Roman" w:eastAsia="Times New Roman" w:hAnsi="Times New Roman" w:cs="Times New Roman"/>
            </w:rPr>
          </w:rPrChange>
        </w:rPr>
        <w:t>) (Fabaceae) pollinators in Florida.</w:t>
      </w:r>
      <w:r w:rsidRPr="00E834A4">
        <w:rPr>
          <w:rFonts w:ascii="Times New Roman" w:eastAsia="Times New Roman" w:hAnsi="Times New Roman" w:cs="Times New Roman"/>
        </w:rPr>
        <w:t xml:space="preserve"> Environmental Entomology. </w:t>
      </w:r>
      <w:commentRangeStart w:id="377"/>
      <w:del w:id="378" w:author="Brown,James T" w:date="2020-03-11T11:06:00Z">
        <w:r w:rsidRPr="00E834A4" w:rsidDel="00E94F94">
          <w:rPr>
            <w:rFonts w:ascii="Times New Roman" w:eastAsia="Times New Roman" w:hAnsi="Times New Roman" w:cs="Times New Roman"/>
          </w:rPr>
          <w:delText>(2019)</w:delText>
        </w:r>
      </w:del>
      <w:commentRangeEnd w:id="377"/>
      <w:ins w:id="379" w:author="Chandra Earl" w:date="2020-03-10T12:29:00Z">
        <w:del w:id="380" w:author="Brown,James T" w:date="2020-03-11T11:06:00Z">
          <w:r w:rsidR="00F61CD7" w:rsidRPr="00E834A4" w:rsidDel="00E94F94">
            <w:rPr>
              <w:rFonts w:ascii="Times New Roman" w:eastAsia="Times New Roman" w:hAnsi="Times New Roman" w:cs="Times New Roman"/>
            </w:rPr>
            <w:delText xml:space="preserve"> </w:delText>
          </w:r>
        </w:del>
        <w:commentRangeStart w:id="381"/>
        <w:commentRangeStart w:id="382"/>
        <w:proofErr w:type="spellStart"/>
        <w:r w:rsidR="00F61CD7" w:rsidRPr="00E834A4">
          <w:rPr>
            <w:rFonts w:ascii="Times New Roman" w:eastAsia="Times New Roman" w:hAnsi="Times New Roman" w:cs="Times New Roman"/>
          </w:rPr>
          <w:t>doi:</w:t>
        </w:r>
      </w:ins>
      <w:commentRangeEnd w:id="381"/>
      <w:commentRangeEnd w:id="382"/>
      <w:r w:rsidR="00D70343" w:rsidRPr="00E834A4">
        <w:rPr>
          <w:rStyle w:val="CommentReference"/>
          <w:sz w:val="24"/>
          <w:szCs w:val="24"/>
          <w:rPrChange w:id="383" w:author="Brown,James T" w:date="2020-03-11T11:20:00Z">
            <w:rPr>
              <w:rStyle w:val="CommentReference"/>
            </w:rPr>
          </w:rPrChange>
        </w:rPr>
        <w:commentReference w:id="377"/>
      </w:r>
      <w:del w:id="384" w:author="Brown,James T" w:date="2020-03-11T11:10:00Z">
        <w:r w:rsidR="00F61CD7" w:rsidRPr="00E834A4" w:rsidDel="00E94F94">
          <w:rPr>
            <w:rStyle w:val="CommentReference"/>
            <w:sz w:val="24"/>
            <w:szCs w:val="24"/>
            <w:rPrChange w:id="385" w:author="Brown,James T" w:date="2020-03-11T11:20:00Z">
              <w:rPr>
                <w:rStyle w:val="CommentReference"/>
              </w:rPr>
            </w:rPrChange>
          </w:rPr>
          <w:commentReference w:id="381"/>
        </w:r>
      </w:del>
      <w:r w:rsidR="00E94F94" w:rsidRPr="00E834A4">
        <w:rPr>
          <w:rStyle w:val="CommentReference"/>
          <w:sz w:val="24"/>
          <w:szCs w:val="24"/>
          <w:rPrChange w:id="386" w:author="Brown,James T" w:date="2020-03-11T11:20:00Z">
            <w:rPr>
              <w:rStyle w:val="CommentReference"/>
            </w:rPr>
          </w:rPrChange>
        </w:rPr>
        <w:commentReference w:id="382"/>
      </w:r>
      <w:ins w:id="387" w:author="Brown,James T" w:date="2020-03-11T11:11:00Z">
        <w:r w:rsidR="00E94F94" w:rsidRPr="00E834A4">
          <w:rPr>
            <w:rFonts w:ascii="Times New Roman" w:eastAsia="Times New Roman" w:hAnsi="Times New Roman" w:cs="Times New Roman"/>
          </w:rPr>
          <w:fldChar w:fldCharType="begin"/>
        </w:r>
        <w:r w:rsidR="00E94F94" w:rsidRPr="00E834A4">
          <w:rPr>
            <w:rFonts w:ascii="Times New Roman" w:eastAsia="Times New Roman" w:hAnsi="Times New Roman" w:cs="Times New Roman"/>
          </w:rPr>
          <w:instrText xml:space="preserve"> HYPERLINK "</w:instrText>
        </w:r>
      </w:ins>
      <w:ins w:id="388" w:author="Brown,James T" w:date="2020-03-11T11:10:00Z">
        <w:r w:rsidR="00E94F94" w:rsidRPr="00E834A4">
          <w:rPr>
            <w:rPrChange w:id="389" w:author="Brown,James T" w:date="2020-03-11T11:20:00Z">
              <w:rPr>
                <w:rStyle w:val="Hyperlink"/>
                <w:rFonts w:ascii="Times New Roman" w:eastAsia="Times New Roman" w:hAnsi="Times New Roman" w:cs="Times New Roman"/>
              </w:rPr>
            </w:rPrChange>
          </w:rPr>
          <w:instrText>https://doi.org/10.1093/ee/nvy190</w:instrText>
        </w:r>
      </w:ins>
      <w:ins w:id="390" w:author="Brown,James T" w:date="2020-03-11T11:11:00Z">
        <w:r w:rsidR="00E94F94" w:rsidRPr="00E834A4">
          <w:rPr>
            <w:rFonts w:ascii="Times New Roman" w:eastAsia="Times New Roman" w:hAnsi="Times New Roman" w:cs="Times New Roman"/>
          </w:rPr>
          <w:instrText xml:space="preserve">" </w:instrText>
        </w:r>
        <w:r w:rsidR="00E94F94" w:rsidRPr="00E834A4">
          <w:rPr>
            <w:rFonts w:ascii="Times New Roman" w:eastAsia="Times New Roman" w:hAnsi="Times New Roman" w:cs="Times New Roman"/>
          </w:rPr>
          <w:fldChar w:fldCharType="separate"/>
        </w:r>
      </w:ins>
      <w:ins w:id="391" w:author="Brown,James T" w:date="2020-03-11T11:10:00Z">
        <w:r w:rsidR="00E94F94" w:rsidRPr="00E834A4">
          <w:rPr>
            <w:rStyle w:val="Hyperlink"/>
            <w:rFonts w:ascii="Times New Roman" w:eastAsia="Times New Roman" w:hAnsi="Times New Roman" w:cs="Times New Roman"/>
          </w:rPr>
          <w:t>https</w:t>
        </w:r>
        <w:proofErr w:type="spellEnd"/>
        <w:r w:rsidR="00E94F94" w:rsidRPr="00E834A4">
          <w:rPr>
            <w:rStyle w:val="Hyperlink"/>
            <w:rFonts w:ascii="Times New Roman" w:eastAsia="Times New Roman" w:hAnsi="Times New Roman" w:cs="Times New Roman"/>
          </w:rPr>
          <w:t>://doi.org/10.1093/</w:t>
        </w:r>
        <w:proofErr w:type="spellStart"/>
        <w:r w:rsidR="00E94F94" w:rsidRPr="00E834A4">
          <w:rPr>
            <w:rStyle w:val="Hyperlink"/>
            <w:rFonts w:ascii="Times New Roman" w:eastAsia="Times New Roman" w:hAnsi="Times New Roman" w:cs="Times New Roman"/>
          </w:rPr>
          <w:t>ee</w:t>
        </w:r>
        <w:proofErr w:type="spellEnd"/>
        <w:r w:rsidR="00E94F94" w:rsidRPr="00E834A4">
          <w:rPr>
            <w:rStyle w:val="Hyperlink"/>
            <w:rFonts w:ascii="Times New Roman" w:eastAsia="Times New Roman" w:hAnsi="Times New Roman" w:cs="Times New Roman"/>
          </w:rPr>
          <w:t>/nvy190</w:t>
        </w:r>
      </w:ins>
      <w:ins w:id="392" w:author="Brown,James T" w:date="2020-03-11T11:11:00Z">
        <w:r w:rsidR="00E94F94" w:rsidRPr="00E834A4">
          <w:rPr>
            <w:rFonts w:ascii="Times New Roman" w:eastAsia="Times New Roman" w:hAnsi="Times New Roman" w:cs="Times New Roman"/>
          </w:rPr>
          <w:fldChar w:fldCharType="end"/>
        </w:r>
      </w:ins>
      <w:ins w:id="393" w:author="Brown,James T" w:date="2020-03-11T11:10:00Z">
        <w:r w:rsidR="00E94F94" w:rsidRPr="00E834A4">
          <w:rPr>
            <w:rFonts w:ascii="Times New Roman" w:eastAsia="Times New Roman" w:hAnsi="Times New Roman" w:cs="Times New Roman"/>
          </w:rPr>
          <w:t xml:space="preserve"> </w:t>
        </w:r>
      </w:ins>
    </w:p>
    <w:p w14:paraId="4FD41FE9" w14:textId="5542329A" w:rsidR="00B87B33" w:rsidRPr="00E834A4" w:rsidRDefault="00B87B33">
      <w:pPr>
        <w:spacing w:after="120" w:line="276" w:lineRule="auto"/>
        <w:ind w:left="1080" w:hanging="360"/>
        <w:rPr>
          <w:rFonts w:ascii="Times New Roman" w:eastAsia="Times New Roman" w:hAnsi="Times New Roman" w:cs="Times New Roman"/>
          <w:highlight w:val="white"/>
        </w:rPr>
        <w:pPrChange w:id="394" w:author="Brown,James T" w:date="2020-03-11T11:38:00Z">
          <w:pPr>
            <w:spacing w:after="120" w:line="276" w:lineRule="auto"/>
          </w:pPr>
        </w:pPrChange>
      </w:pPr>
      <w:r w:rsidRPr="00E834A4">
        <w:rPr>
          <w:rFonts w:ascii="Times New Roman" w:eastAsia="Times New Roman" w:hAnsi="Times New Roman" w:cs="Times New Roman"/>
          <w:highlight w:val="white"/>
        </w:rPr>
        <w:t xml:space="preserve">Meagher, R., R. </w:t>
      </w:r>
      <w:proofErr w:type="spellStart"/>
      <w:r w:rsidRPr="00E834A4">
        <w:rPr>
          <w:rFonts w:ascii="Times New Roman" w:eastAsia="Times New Roman" w:hAnsi="Times New Roman" w:cs="Times New Roman"/>
          <w:highlight w:val="white"/>
        </w:rPr>
        <w:t>Nagoshi</w:t>
      </w:r>
      <w:proofErr w:type="spellEnd"/>
      <w:r w:rsidRPr="00E834A4">
        <w:rPr>
          <w:rFonts w:ascii="Times New Roman" w:eastAsia="Times New Roman" w:hAnsi="Times New Roman" w:cs="Times New Roman"/>
          <w:highlight w:val="white"/>
        </w:rPr>
        <w:t xml:space="preserve">, </w:t>
      </w:r>
      <w:r w:rsidRPr="00E834A4">
        <w:rPr>
          <w:rFonts w:ascii="Times New Roman" w:eastAsia="Times New Roman" w:hAnsi="Times New Roman" w:cs="Times New Roman"/>
          <w:b/>
          <w:highlight w:val="white"/>
        </w:rPr>
        <w:t>J. Brown</w:t>
      </w:r>
      <w:r w:rsidRPr="00E834A4">
        <w:rPr>
          <w:rFonts w:ascii="Times New Roman" w:eastAsia="Times New Roman" w:hAnsi="Times New Roman" w:cs="Times New Roman"/>
          <w:highlight w:val="white"/>
        </w:rPr>
        <w:t xml:space="preserve">, S. Fleischer, J. Westbrook, and C. Chase. </w:t>
      </w:r>
      <w:ins w:id="395" w:author="Brown,James T" w:date="2020-03-11T11:06:00Z">
        <w:r w:rsidR="00E94F94" w:rsidRPr="00E834A4">
          <w:rPr>
            <w:rFonts w:ascii="Times New Roman" w:eastAsia="Times New Roman" w:hAnsi="Times New Roman" w:cs="Times New Roman"/>
            <w:highlight w:val="white"/>
          </w:rPr>
          <w:t xml:space="preserve">2017. </w:t>
        </w:r>
      </w:ins>
      <w:commentRangeStart w:id="396"/>
      <w:commentRangeStart w:id="397"/>
      <w:r w:rsidRPr="00E834A4">
        <w:rPr>
          <w:rFonts w:ascii="Times New Roman" w:eastAsia="Times New Roman" w:hAnsi="Times New Roman" w:cs="Times New Roman"/>
          <w:b/>
          <w:bCs/>
          <w:highlight w:val="white"/>
          <w:rPrChange w:id="398" w:author="Brown,James T" w:date="2020-03-11T11:20:00Z">
            <w:rPr>
              <w:rFonts w:ascii="Times New Roman" w:eastAsia="Times New Roman" w:hAnsi="Times New Roman" w:cs="Times New Roman"/>
              <w:highlight w:val="white"/>
            </w:rPr>
          </w:rPrChange>
        </w:rPr>
        <w:t xml:space="preserve">Flowering of the Cover Crop </w:t>
      </w:r>
      <w:proofErr w:type="spellStart"/>
      <w:r w:rsidRPr="00E834A4">
        <w:rPr>
          <w:rFonts w:ascii="Times New Roman" w:eastAsia="Times New Roman" w:hAnsi="Times New Roman" w:cs="Times New Roman"/>
          <w:b/>
          <w:bCs/>
          <w:highlight w:val="white"/>
          <w:rPrChange w:id="399" w:author="Brown,James T" w:date="2020-03-11T11:20:00Z">
            <w:rPr>
              <w:rFonts w:ascii="Times New Roman" w:eastAsia="Times New Roman" w:hAnsi="Times New Roman" w:cs="Times New Roman"/>
              <w:highlight w:val="white"/>
            </w:rPr>
          </w:rPrChange>
        </w:rPr>
        <w:t>Sunn</w:t>
      </w:r>
      <w:proofErr w:type="spellEnd"/>
      <w:r w:rsidRPr="00E834A4">
        <w:rPr>
          <w:rFonts w:ascii="Times New Roman" w:eastAsia="Times New Roman" w:hAnsi="Times New Roman" w:cs="Times New Roman"/>
          <w:b/>
          <w:bCs/>
          <w:highlight w:val="white"/>
          <w:rPrChange w:id="400" w:author="Brown,James T" w:date="2020-03-11T11:20:00Z">
            <w:rPr>
              <w:rFonts w:ascii="Times New Roman" w:eastAsia="Times New Roman" w:hAnsi="Times New Roman" w:cs="Times New Roman"/>
              <w:highlight w:val="white"/>
            </w:rPr>
          </w:rPrChange>
        </w:rPr>
        <w:t xml:space="preserve"> Hemp, </w:t>
      </w:r>
      <w:r w:rsidRPr="00E834A4">
        <w:rPr>
          <w:rFonts w:ascii="Times New Roman" w:eastAsia="Times New Roman" w:hAnsi="Times New Roman" w:cs="Times New Roman"/>
          <w:b/>
          <w:bCs/>
          <w:i/>
          <w:highlight w:val="white"/>
          <w:rPrChange w:id="401" w:author="Brown,James T" w:date="2020-03-11T11:20:00Z">
            <w:rPr>
              <w:rFonts w:ascii="Times New Roman" w:eastAsia="Times New Roman" w:hAnsi="Times New Roman" w:cs="Times New Roman"/>
              <w:i/>
              <w:highlight w:val="white"/>
            </w:rPr>
          </w:rPrChange>
        </w:rPr>
        <w:t xml:space="preserve">Crotalaria </w:t>
      </w:r>
      <w:proofErr w:type="spellStart"/>
      <w:r w:rsidRPr="00E834A4">
        <w:rPr>
          <w:rFonts w:ascii="Times New Roman" w:eastAsia="Times New Roman" w:hAnsi="Times New Roman" w:cs="Times New Roman"/>
          <w:b/>
          <w:bCs/>
          <w:i/>
          <w:highlight w:val="white"/>
          <w:rPrChange w:id="402" w:author="Brown,James T" w:date="2020-03-11T11:20:00Z">
            <w:rPr>
              <w:rFonts w:ascii="Times New Roman" w:eastAsia="Times New Roman" w:hAnsi="Times New Roman" w:cs="Times New Roman"/>
              <w:i/>
              <w:highlight w:val="white"/>
            </w:rPr>
          </w:rPrChange>
        </w:rPr>
        <w:t>juncea</w:t>
      </w:r>
      <w:proofErr w:type="spellEnd"/>
      <w:r w:rsidRPr="00E834A4">
        <w:rPr>
          <w:rFonts w:ascii="Times New Roman" w:eastAsia="Times New Roman" w:hAnsi="Times New Roman" w:cs="Times New Roman"/>
          <w:b/>
          <w:bCs/>
          <w:highlight w:val="white"/>
          <w:rPrChange w:id="403" w:author="Brown,James T" w:date="2020-03-11T11:20:00Z">
            <w:rPr>
              <w:rFonts w:ascii="Times New Roman" w:eastAsia="Times New Roman" w:hAnsi="Times New Roman" w:cs="Times New Roman"/>
              <w:highlight w:val="white"/>
            </w:rPr>
          </w:rPrChange>
        </w:rPr>
        <w:t xml:space="preserve"> </w:t>
      </w:r>
      <w:commentRangeEnd w:id="396"/>
      <w:r w:rsidR="005A37F7" w:rsidRPr="00E834A4">
        <w:rPr>
          <w:rStyle w:val="CommentReference"/>
          <w:b/>
          <w:bCs/>
          <w:sz w:val="24"/>
          <w:szCs w:val="24"/>
          <w:rPrChange w:id="404" w:author="Brown,James T" w:date="2020-03-11T11:20:00Z">
            <w:rPr>
              <w:rStyle w:val="CommentReference"/>
            </w:rPr>
          </w:rPrChange>
        </w:rPr>
        <w:commentReference w:id="396"/>
      </w:r>
      <w:commentRangeEnd w:id="397"/>
      <w:r w:rsidR="00E94F94" w:rsidRPr="00E834A4">
        <w:rPr>
          <w:rStyle w:val="CommentReference"/>
          <w:sz w:val="24"/>
          <w:szCs w:val="24"/>
          <w:rPrChange w:id="405" w:author="Brown,James T" w:date="2020-03-11T11:20:00Z">
            <w:rPr>
              <w:rStyle w:val="CommentReference"/>
            </w:rPr>
          </w:rPrChange>
        </w:rPr>
        <w:commentReference w:id="397"/>
      </w:r>
      <w:r w:rsidRPr="00E834A4">
        <w:rPr>
          <w:rFonts w:ascii="Times New Roman" w:eastAsia="Times New Roman" w:hAnsi="Times New Roman" w:cs="Times New Roman"/>
          <w:b/>
          <w:bCs/>
          <w:highlight w:val="white"/>
          <w:rPrChange w:id="406" w:author="Brown,James T" w:date="2020-03-11T11:20:00Z">
            <w:rPr>
              <w:rFonts w:ascii="Times New Roman" w:eastAsia="Times New Roman" w:hAnsi="Times New Roman" w:cs="Times New Roman"/>
              <w:highlight w:val="white"/>
            </w:rPr>
          </w:rPrChange>
        </w:rPr>
        <w:t>L.</w:t>
      </w:r>
      <w:r w:rsidRPr="00E834A4">
        <w:rPr>
          <w:rFonts w:ascii="Times New Roman" w:eastAsia="Times New Roman" w:hAnsi="Times New Roman" w:cs="Times New Roman"/>
          <w:highlight w:val="white"/>
        </w:rPr>
        <w:t xml:space="preserve"> </w:t>
      </w:r>
      <w:proofErr w:type="spellStart"/>
      <w:r w:rsidRPr="00E834A4">
        <w:rPr>
          <w:rFonts w:ascii="Times New Roman" w:eastAsia="Times New Roman" w:hAnsi="Times New Roman" w:cs="Times New Roman"/>
          <w:highlight w:val="white"/>
        </w:rPr>
        <w:t>HortScience</w:t>
      </w:r>
      <w:proofErr w:type="spellEnd"/>
      <w:r w:rsidRPr="00E834A4">
        <w:rPr>
          <w:rFonts w:ascii="Times New Roman" w:eastAsia="Times New Roman" w:hAnsi="Times New Roman" w:cs="Times New Roman"/>
          <w:highlight w:val="white"/>
        </w:rPr>
        <w:t>. 52: 986-990</w:t>
      </w:r>
      <w:ins w:id="407" w:author="Brown,James T" w:date="2020-03-11T11:06:00Z">
        <w:r w:rsidR="00E94F94" w:rsidRPr="00E834A4">
          <w:rPr>
            <w:rFonts w:ascii="Times New Roman" w:eastAsia="Times New Roman" w:hAnsi="Times New Roman" w:cs="Times New Roman"/>
            <w:highlight w:val="white"/>
          </w:rPr>
          <w:t>.</w:t>
        </w:r>
      </w:ins>
      <w:ins w:id="408" w:author="Brown,James T" w:date="2020-03-11T11:09:00Z">
        <w:r w:rsidR="00E94F94" w:rsidRPr="00E834A4">
          <w:rPr>
            <w:rFonts w:ascii="Times New Roman" w:eastAsia="Times New Roman" w:hAnsi="Times New Roman" w:cs="Times New Roman"/>
            <w:highlight w:val="white"/>
          </w:rPr>
          <w:t xml:space="preserve"> </w:t>
        </w:r>
      </w:ins>
      <w:proofErr w:type="spellStart"/>
      <w:ins w:id="409" w:author="Brown,James T" w:date="2020-03-11T11:10:00Z">
        <w:r w:rsidR="00E94F94" w:rsidRPr="00E834A4">
          <w:rPr>
            <w:rFonts w:ascii="Times New Roman" w:eastAsia="Times New Roman" w:hAnsi="Times New Roman" w:cs="Times New Roman"/>
            <w:highlight w:val="white"/>
          </w:rPr>
          <w:t>d</w:t>
        </w:r>
      </w:ins>
      <w:ins w:id="410" w:author="Brown,James T" w:date="2020-03-11T11:09:00Z">
        <w:r w:rsidR="00E94F94" w:rsidRPr="00E834A4">
          <w:rPr>
            <w:rFonts w:ascii="Times New Roman" w:eastAsia="Times New Roman" w:hAnsi="Times New Roman" w:cs="Times New Roman"/>
            <w:highlight w:val="white"/>
          </w:rPr>
          <w:t>oi:</w:t>
        </w:r>
      </w:ins>
      <w:ins w:id="411" w:author="Brown,James T" w:date="2020-03-11T11:11:00Z">
        <w:r w:rsidR="00E94F94" w:rsidRPr="00E834A4">
          <w:rPr>
            <w:rFonts w:ascii="Times New Roman" w:eastAsia="Times New Roman" w:hAnsi="Times New Roman" w:cs="Times New Roman"/>
          </w:rPr>
          <w:fldChar w:fldCharType="begin"/>
        </w:r>
        <w:r w:rsidR="00E94F94" w:rsidRPr="00E834A4">
          <w:rPr>
            <w:rFonts w:ascii="Times New Roman" w:eastAsia="Times New Roman" w:hAnsi="Times New Roman" w:cs="Times New Roman"/>
          </w:rPr>
          <w:instrText xml:space="preserve"> HYPERLINK "</w:instrText>
        </w:r>
        <w:r w:rsidR="00E94F94" w:rsidRPr="00E834A4">
          <w:rPr>
            <w:rPrChange w:id="412" w:author="Brown,James T" w:date="2020-03-11T11:20:00Z">
              <w:rPr>
                <w:rStyle w:val="Hyperlink"/>
                <w:rFonts w:ascii="Times New Roman" w:eastAsia="Times New Roman" w:hAnsi="Times New Roman" w:cs="Times New Roman"/>
              </w:rPr>
            </w:rPrChange>
          </w:rPr>
          <w:instrText>https://doi.org/10.21273/HORTSCI11981-17</w:instrText>
        </w:r>
        <w:r w:rsidR="00E94F94" w:rsidRPr="00E834A4">
          <w:rPr>
            <w:rFonts w:ascii="Times New Roman" w:eastAsia="Times New Roman" w:hAnsi="Times New Roman" w:cs="Times New Roman"/>
          </w:rPr>
          <w:instrText xml:space="preserve">" </w:instrText>
        </w:r>
        <w:r w:rsidR="00E94F94" w:rsidRPr="00E834A4">
          <w:rPr>
            <w:rFonts w:ascii="Times New Roman" w:eastAsia="Times New Roman" w:hAnsi="Times New Roman" w:cs="Times New Roman"/>
          </w:rPr>
          <w:fldChar w:fldCharType="separate"/>
        </w:r>
        <w:r w:rsidR="00E94F94" w:rsidRPr="00E834A4">
          <w:rPr>
            <w:rStyle w:val="Hyperlink"/>
            <w:rFonts w:ascii="Times New Roman" w:eastAsia="Times New Roman" w:hAnsi="Times New Roman" w:cs="Times New Roman"/>
          </w:rPr>
          <w:t>https</w:t>
        </w:r>
        <w:proofErr w:type="spellEnd"/>
        <w:r w:rsidR="00E94F94" w:rsidRPr="00E834A4">
          <w:rPr>
            <w:rStyle w:val="Hyperlink"/>
            <w:rFonts w:ascii="Times New Roman" w:eastAsia="Times New Roman" w:hAnsi="Times New Roman" w:cs="Times New Roman"/>
          </w:rPr>
          <w:t>://doi.org/10.21273/HORTSCI11981-17</w:t>
        </w:r>
        <w:r w:rsidR="00E94F94" w:rsidRPr="00E834A4">
          <w:rPr>
            <w:rFonts w:ascii="Times New Roman" w:eastAsia="Times New Roman" w:hAnsi="Times New Roman" w:cs="Times New Roman"/>
          </w:rPr>
          <w:fldChar w:fldCharType="end"/>
        </w:r>
        <w:r w:rsidR="00E94F94" w:rsidRPr="00E834A4">
          <w:rPr>
            <w:rFonts w:ascii="Times New Roman" w:eastAsia="Times New Roman" w:hAnsi="Times New Roman" w:cs="Times New Roman"/>
          </w:rPr>
          <w:t xml:space="preserve"> </w:t>
        </w:r>
      </w:ins>
      <w:del w:id="413" w:author="Brown,James T" w:date="2020-03-11T11:06:00Z">
        <w:r w:rsidRPr="00E834A4" w:rsidDel="00E94F94">
          <w:rPr>
            <w:rFonts w:ascii="Times New Roman" w:eastAsia="Times New Roman" w:hAnsi="Times New Roman" w:cs="Times New Roman"/>
            <w:highlight w:val="white"/>
          </w:rPr>
          <w:delText xml:space="preserve"> (2017).</w:delText>
        </w:r>
      </w:del>
    </w:p>
    <w:p w14:paraId="17D90636" w14:textId="0CA8DB06" w:rsidR="00B87B33" w:rsidRPr="00E834A4" w:rsidDel="00E94F94" w:rsidRDefault="00B87B33">
      <w:pPr>
        <w:spacing w:line="276" w:lineRule="auto"/>
        <w:ind w:left="1080" w:hanging="360"/>
        <w:rPr>
          <w:del w:id="414" w:author="Brown,James T" w:date="2020-03-11T11:11:00Z"/>
          <w:rFonts w:ascii="Times New Roman" w:hAnsi="Times New Roman" w:cs="Times New Roman"/>
          <w:u w:val="single"/>
        </w:rPr>
        <w:pPrChange w:id="415" w:author="Brown,James T" w:date="2020-03-11T11:38:00Z">
          <w:pPr>
            <w:spacing w:line="276" w:lineRule="auto"/>
            <w:ind w:left="360" w:hanging="360"/>
          </w:pPr>
        </w:pPrChange>
      </w:pPr>
      <w:r w:rsidRPr="00E834A4">
        <w:rPr>
          <w:rFonts w:ascii="Times New Roman" w:eastAsia="Times New Roman" w:hAnsi="Times New Roman" w:cs="Times New Roman"/>
          <w:highlight w:val="white"/>
        </w:rPr>
        <w:t>Rabinowitz, R.</w:t>
      </w:r>
      <w:del w:id="416" w:author="Brown,James T" w:date="2020-03-11T11:05:00Z">
        <w:r w:rsidRPr="00E834A4" w:rsidDel="004E0152">
          <w:rPr>
            <w:rFonts w:ascii="Times New Roman" w:eastAsia="Times New Roman" w:hAnsi="Times New Roman" w:cs="Times New Roman"/>
            <w:highlight w:val="white"/>
          </w:rPr>
          <w:delText>H.</w:delText>
        </w:r>
      </w:del>
      <w:r w:rsidRPr="00E834A4">
        <w:rPr>
          <w:rFonts w:ascii="Times New Roman" w:eastAsia="Times New Roman" w:hAnsi="Times New Roman" w:cs="Times New Roman"/>
          <w:highlight w:val="white"/>
        </w:rPr>
        <w:t xml:space="preserve">, </w:t>
      </w:r>
      <w:ins w:id="417" w:author="Brown,James T" w:date="2020-03-11T11:05:00Z">
        <w:r w:rsidR="004E0152" w:rsidRPr="00E834A4">
          <w:rPr>
            <w:rFonts w:ascii="Times New Roman" w:eastAsia="Times New Roman" w:hAnsi="Times New Roman" w:cs="Times New Roman"/>
            <w:highlight w:val="white"/>
          </w:rPr>
          <w:t xml:space="preserve">A. </w:t>
        </w:r>
      </w:ins>
      <w:r w:rsidRPr="00E834A4">
        <w:rPr>
          <w:rFonts w:ascii="Times New Roman" w:eastAsia="Times New Roman" w:hAnsi="Times New Roman" w:cs="Times New Roman"/>
          <w:highlight w:val="white"/>
        </w:rPr>
        <w:t>Rowley</w:t>
      </w:r>
      <w:del w:id="418" w:author="Brown,James T" w:date="2020-03-11T11:07:00Z">
        <w:r w:rsidRPr="00E834A4" w:rsidDel="00E94F94">
          <w:rPr>
            <w:rFonts w:ascii="Times New Roman" w:eastAsia="Times New Roman" w:hAnsi="Times New Roman" w:cs="Times New Roman"/>
            <w:highlight w:val="white"/>
          </w:rPr>
          <w:delText>, A.L.</w:delText>
        </w:r>
      </w:del>
      <w:r w:rsidRPr="00E834A4">
        <w:rPr>
          <w:rFonts w:ascii="Times New Roman" w:eastAsia="Times New Roman" w:hAnsi="Times New Roman" w:cs="Times New Roman"/>
          <w:highlight w:val="white"/>
        </w:rPr>
        <w:t xml:space="preserve">, </w:t>
      </w:r>
      <w:ins w:id="419" w:author="Brown,James T" w:date="2020-03-11T11:07:00Z">
        <w:r w:rsidR="00E94F94" w:rsidRPr="00E834A4">
          <w:rPr>
            <w:rFonts w:ascii="Times New Roman" w:eastAsia="Times New Roman" w:hAnsi="Times New Roman" w:cs="Times New Roman"/>
            <w:b/>
            <w:highlight w:val="white"/>
          </w:rPr>
          <w:t>J.</w:t>
        </w:r>
        <w:r w:rsidR="00E94F94" w:rsidRPr="00E834A4">
          <w:rPr>
            <w:rFonts w:ascii="Times New Roman" w:eastAsia="Times New Roman" w:hAnsi="Times New Roman" w:cs="Times New Roman"/>
            <w:highlight w:val="white"/>
          </w:rPr>
          <w:t xml:space="preserve">  </w:t>
        </w:r>
      </w:ins>
      <w:r w:rsidRPr="00E834A4">
        <w:rPr>
          <w:rFonts w:ascii="Times New Roman" w:eastAsia="Times New Roman" w:hAnsi="Times New Roman" w:cs="Times New Roman"/>
          <w:b/>
          <w:highlight w:val="white"/>
        </w:rPr>
        <w:t xml:space="preserve">Brown, </w:t>
      </w:r>
      <w:ins w:id="420" w:author="Brown,James T" w:date="2020-03-11T11:07:00Z">
        <w:r w:rsidR="00E94F94" w:rsidRPr="00E834A4">
          <w:rPr>
            <w:rFonts w:ascii="Times New Roman" w:eastAsia="Times New Roman" w:hAnsi="Times New Roman" w:cs="Times New Roman"/>
            <w:bCs/>
            <w:highlight w:val="white"/>
            <w:rPrChange w:id="421" w:author="Brown,James T" w:date="2020-03-11T11:20:00Z">
              <w:rPr>
                <w:rFonts w:ascii="Times New Roman" w:eastAsia="Times New Roman" w:hAnsi="Times New Roman" w:cs="Times New Roman"/>
                <w:b/>
                <w:highlight w:val="white"/>
              </w:rPr>
            </w:rPrChange>
          </w:rPr>
          <w:t>R.</w:t>
        </w:r>
        <w:r w:rsidR="00E94F94" w:rsidRPr="00E834A4">
          <w:rPr>
            <w:rFonts w:ascii="Times New Roman" w:eastAsia="Times New Roman" w:hAnsi="Times New Roman" w:cs="Times New Roman"/>
            <w:b/>
            <w:highlight w:val="white"/>
          </w:rPr>
          <w:t xml:space="preserve"> </w:t>
        </w:r>
      </w:ins>
      <w:del w:id="422" w:author="Brown,James T" w:date="2020-03-11T11:07:00Z">
        <w:r w:rsidRPr="00E834A4" w:rsidDel="00E94F94">
          <w:rPr>
            <w:rFonts w:ascii="Times New Roman" w:eastAsia="Times New Roman" w:hAnsi="Times New Roman" w:cs="Times New Roman"/>
            <w:b/>
            <w:highlight w:val="white"/>
          </w:rPr>
          <w:delText>J.T.</w:delText>
        </w:r>
        <w:r w:rsidRPr="00E834A4" w:rsidDel="00E94F94">
          <w:rPr>
            <w:rFonts w:ascii="Times New Roman" w:eastAsia="Times New Roman" w:hAnsi="Times New Roman" w:cs="Times New Roman"/>
            <w:highlight w:val="white"/>
          </w:rPr>
          <w:delText xml:space="preserve">, </w:delText>
        </w:r>
      </w:del>
      <w:r w:rsidRPr="00E834A4">
        <w:rPr>
          <w:rFonts w:ascii="Times New Roman" w:eastAsia="Times New Roman" w:hAnsi="Times New Roman" w:cs="Times New Roman"/>
          <w:highlight w:val="white"/>
        </w:rPr>
        <w:t>Meagher</w:t>
      </w:r>
      <w:ins w:id="423" w:author="Brown,James T" w:date="2020-03-11T11:07:00Z">
        <w:r w:rsidR="00E94F94" w:rsidRPr="00E834A4">
          <w:rPr>
            <w:rFonts w:ascii="Times New Roman" w:eastAsia="Times New Roman" w:hAnsi="Times New Roman" w:cs="Times New Roman"/>
            <w:highlight w:val="white"/>
          </w:rPr>
          <w:t xml:space="preserve">, </w:t>
        </w:r>
      </w:ins>
      <w:ins w:id="424" w:author="Brown,James T" w:date="2020-03-11T11:08:00Z">
        <w:r w:rsidR="00E94F94" w:rsidRPr="00E834A4">
          <w:rPr>
            <w:rFonts w:ascii="Times New Roman" w:eastAsia="Times New Roman" w:hAnsi="Times New Roman" w:cs="Times New Roman"/>
            <w:highlight w:val="white"/>
          </w:rPr>
          <w:t xml:space="preserve">B. </w:t>
        </w:r>
      </w:ins>
      <w:del w:id="425" w:author="Brown,James T" w:date="2020-03-11T11:07:00Z">
        <w:r w:rsidRPr="00E834A4" w:rsidDel="00E94F94">
          <w:rPr>
            <w:rFonts w:ascii="Times New Roman" w:eastAsia="Times New Roman" w:hAnsi="Times New Roman" w:cs="Times New Roman"/>
            <w:highlight w:val="white"/>
          </w:rPr>
          <w:delText xml:space="preserve"> Jr, R.L., </w:delText>
        </w:r>
      </w:del>
      <w:proofErr w:type="spellStart"/>
      <w:r w:rsidRPr="00E834A4">
        <w:rPr>
          <w:rFonts w:ascii="Times New Roman" w:eastAsia="Times New Roman" w:hAnsi="Times New Roman" w:cs="Times New Roman"/>
          <w:highlight w:val="white"/>
        </w:rPr>
        <w:t>Rathinasabapathi</w:t>
      </w:r>
      <w:proofErr w:type="spellEnd"/>
      <w:ins w:id="426" w:author="Brown,James T" w:date="2020-03-11T11:08:00Z">
        <w:r w:rsidR="00E94F94" w:rsidRPr="00E834A4">
          <w:rPr>
            <w:rFonts w:ascii="Times New Roman" w:eastAsia="Times New Roman" w:hAnsi="Times New Roman" w:cs="Times New Roman"/>
            <w:highlight w:val="white"/>
          </w:rPr>
          <w:t>.</w:t>
        </w:r>
      </w:ins>
      <w:del w:id="427" w:author="Brown,James T" w:date="2020-03-11T11:08:00Z">
        <w:r w:rsidRPr="00E834A4" w:rsidDel="00E94F94">
          <w:rPr>
            <w:rFonts w:ascii="Times New Roman" w:eastAsia="Times New Roman" w:hAnsi="Times New Roman" w:cs="Times New Roman"/>
            <w:highlight w:val="white"/>
          </w:rPr>
          <w:delText>,</w:delText>
        </w:r>
      </w:del>
      <w:r w:rsidRPr="00E834A4">
        <w:rPr>
          <w:rFonts w:ascii="Times New Roman" w:eastAsia="Times New Roman" w:hAnsi="Times New Roman" w:cs="Times New Roman"/>
          <w:highlight w:val="white"/>
        </w:rPr>
        <w:t xml:space="preserve"> </w:t>
      </w:r>
      <w:del w:id="428" w:author="Brown,James T" w:date="2020-03-11T11:07:00Z">
        <w:r w:rsidRPr="00E834A4" w:rsidDel="00E94F94">
          <w:rPr>
            <w:rFonts w:ascii="Times New Roman" w:eastAsia="Times New Roman" w:hAnsi="Times New Roman" w:cs="Times New Roman"/>
            <w:highlight w:val="white"/>
          </w:rPr>
          <w:delText xml:space="preserve">B. </w:delText>
        </w:r>
      </w:del>
      <w:ins w:id="429" w:author="Brown,James T" w:date="2020-03-11T11:07:00Z">
        <w:r w:rsidR="00E94F94" w:rsidRPr="00E834A4">
          <w:rPr>
            <w:rFonts w:ascii="Times New Roman" w:eastAsia="Times New Roman" w:hAnsi="Times New Roman" w:cs="Times New Roman"/>
            <w:highlight w:val="white"/>
          </w:rPr>
          <w:t xml:space="preserve">2016. </w:t>
        </w:r>
      </w:ins>
      <w:r w:rsidRPr="00E834A4">
        <w:rPr>
          <w:rFonts w:ascii="Times New Roman" w:eastAsia="Times New Roman" w:hAnsi="Times New Roman" w:cs="Times New Roman"/>
          <w:b/>
          <w:bCs/>
          <w:highlight w:val="white"/>
          <w:rPrChange w:id="430" w:author="Brown,James T" w:date="2020-03-11T11:20:00Z">
            <w:rPr>
              <w:rFonts w:ascii="Times New Roman" w:eastAsia="Times New Roman" w:hAnsi="Times New Roman" w:cs="Times New Roman"/>
              <w:highlight w:val="white"/>
            </w:rPr>
          </w:rPrChange>
        </w:rPr>
        <w:t>Feeding deterrence and inhibitory effects of bee balm (</w:t>
      </w:r>
      <w:r w:rsidRPr="00E834A4">
        <w:rPr>
          <w:rFonts w:ascii="Times New Roman" w:eastAsia="Times New Roman" w:hAnsi="Times New Roman" w:cs="Times New Roman"/>
          <w:b/>
          <w:bCs/>
          <w:i/>
          <w:highlight w:val="white"/>
          <w:rPrChange w:id="431" w:author="Brown,James T" w:date="2020-03-11T11:20:00Z">
            <w:rPr>
              <w:rFonts w:ascii="Times New Roman" w:eastAsia="Times New Roman" w:hAnsi="Times New Roman" w:cs="Times New Roman"/>
              <w:i/>
              <w:highlight w:val="white"/>
            </w:rPr>
          </w:rPrChange>
        </w:rPr>
        <w:t>Monarda didyma</w:t>
      </w:r>
      <w:r w:rsidRPr="00E834A4">
        <w:rPr>
          <w:rFonts w:ascii="Times New Roman" w:eastAsia="Times New Roman" w:hAnsi="Times New Roman" w:cs="Times New Roman"/>
          <w:b/>
          <w:bCs/>
          <w:highlight w:val="white"/>
          <w:rPrChange w:id="432" w:author="Brown,James T" w:date="2020-03-11T11:20:00Z">
            <w:rPr>
              <w:rFonts w:ascii="Times New Roman" w:eastAsia="Times New Roman" w:hAnsi="Times New Roman" w:cs="Times New Roman"/>
              <w:highlight w:val="white"/>
            </w:rPr>
          </w:rPrChange>
        </w:rPr>
        <w:t>) leaves on fall armyworm.</w:t>
      </w:r>
      <w:r w:rsidRPr="00E834A4">
        <w:rPr>
          <w:rFonts w:ascii="Times New Roman" w:eastAsia="Times New Roman" w:hAnsi="Times New Roman" w:cs="Times New Roman"/>
          <w:highlight w:val="white"/>
        </w:rPr>
        <w:t xml:space="preserve"> Proceedings Florida State Horticultural Science. 128:162-165</w:t>
      </w:r>
      <w:del w:id="433" w:author="Brown,James T" w:date="2020-03-11T11:07:00Z">
        <w:r w:rsidRPr="00E834A4" w:rsidDel="00E94F94">
          <w:rPr>
            <w:rFonts w:ascii="Times New Roman" w:eastAsia="Times New Roman" w:hAnsi="Times New Roman" w:cs="Times New Roman"/>
            <w:highlight w:val="white"/>
          </w:rPr>
          <w:delText xml:space="preserve"> (2016)</w:delText>
        </w:r>
      </w:del>
      <w:r w:rsidRPr="00E834A4">
        <w:rPr>
          <w:rFonts w:ascii="Times New Roman" w:eastAsia="Times New Roman" w:hAnsi="Times New Roman" w:cs="Times New Roman"/>
          <w:highlight w:val="white"/>
        </w:rPr>
        <w:t>.</w:t>
      </w:r>
      <w:ins w:id="434" w:author="Brown,James T" w:date="2020-03-11T11:10:00Z">
        <w:r w:rsidR="00E94F94" w:rsidRPr="00E834A4">
          <w:rPr>
            <w:rFonts w:ascii="Times New Roman" w:eastAsia="Times New Roman" w:hAnsi="Times New Roman" w:cs="Times New Roman"/>
          </w:rPr>
          <w:t xml:space="preserve"> </w:t>
        </w:r>
        <w:proofErr w:type="spellStart"/>
        <w:r w:rsidR="00E94F94" w:rsidRPr="00E834A4">
          <w:rPr>
            <w:rFonts w:ascii="Times New Roman" w:eastAsia="Times New Roman" w:hAnsi="Times New Roman" w:cs="Times New Roman"/>
          </w:rPr>
          <w:t>doi:</w:t>
        </w:r>
      </w:ins>
      <w:ins w:id="435" w:author="Brown,James T" w:date="2020-03-11T11:12:00Z">
        <w:r w:rsidR="00E94F94" w:rsidRPr="00E834A4">
          <w:rPr>
            <w:rFonts w:ascii="Times New Roman" w:eastAsia="Times New Roman" w:hAnsi="Times New Roman" w:cs="Times New Roman"/>
          </w:rPr>
          <w:fldChar w:fldCharType="begin"/>
        </w:r>
        <w:r w:rsidR="00E94F94" w:rsidRPr="00E834A4">
          <w:rPr>
            <w:rFonts w:ascii="Times New Roman" w:eastAsia="Times New Roman" w:hAnsi="Times New Roman" w:cs="Times New Roman"/>
          </w:rPr>
          <w:instrText xml:space="preserve"> HYPERLINK "</w:instrText>
        </w:r>
        <w:r w:rsidR="00E94F94" w:rsidRPr="00E834A4">
          <w:rPr>
            <w:rPrChange w:id="436" w:author="Brown,James T" w:date="2020-03-11T11:20:00Z">
              <w:rPr>
                <w:rStyle w:val="Hyperlink"/>
                <w:rFonts w:ascii="Times New Roman" w:eastAsia="Times New Roman" w:hAnsi="Times New Roman" w:cs="Times New Roman"/>
              </w:rPr>
            </w:rPrChange>
          </w:rPr>
          <w:instrText>https://journals.flvc.org/fshs/article/view/105959</w:instrText>
        </w:r>
        <w:r w:rsidR="00E94F94" w:rsidRPr="00E834A4">
          <w:rPr>
            <w:rFonts w:ascii="Times New Roman" w:eastAsia="Times New Roman" w:hAnsi="Times New Roman" w:cs="Times New Roman"/>
          </w:rPr>
          <w:instrText xml:space="preserve">" </w:instrText>
        </w:r>
        <w:r w:rsidR="00E94F94" w:rsidRPr="00E834A4">
          <w:rPr>
            <w:rFonts w:ascii="Times New Roman" w:eastAsia="Times New Roman" w:hAnsi="Times New Roman" w:cs="Times New Roman"/>
          </w:rPr>
          <w:fldChar w:fldCharType="separate"/>
        </w:r>
        <w:r w:rsidR="00E94F94" w:rsidRPr="00E834A4">
          <w:rPr>
            <w:rStyle w:val="Hyperlink"/>
            <w:rFonts w:ascii="Times New Roman" w:eastAsia="Times New Roman" w:hAnsi="Times New Roman" w:cs="Times New Roman"/>
          </w:rPr>
          <w:t>https</w:t>
        </w:r>
        <w:proofErr w:type="spellEnd"/>
        <w:r w:rsidR="00E94F94" w:rsidRPr="00E834A4">
          <w:rPr>
            <w:rStyle w:val="Hyperlink"/>
            <w:rFonts w:ascii="Times New Roman" w:eastAsia="Times New Roman" w:hAnsi="Times New Roman" w:cs="Times New Roman"/>
          </w:rPr>
          <w:t>://journals.flvc.org/</w:t>
        </w:r>
        <w:proofErr w:type="spellStart"/>
        <w:r w:rsidR="00E94F94" w:rsidRPr="00E834A4">
          <w:rPr>
            <w:rStyle w:val="Hyperlink"/>
            <w:rFonts w:ascii="Times New Roman" w:eastAsia="Times New Roman" w:hAnsi="Times New Roman" w:cs="Times New Roman"/>
          </w:rPr>
          <w:t>fshs</w:t>
        </w:r>
        <w:proofErr w:type="spellEnd"/>
        <w:r w:rsidR="00E94F94" w:rsidRPr="00E834A4">
          <w:rPr>
            <w:rStyle w:val="Hyperlink"/>
            <w:rFonts w:ascii="Times New Roman" w:eastAsia="Times New Roman" w:hAnsi="Times New Roman" w:cs="Times New Roman"/>
          </w:rPr>
          <w:t>/article/view/105959</w:t>
        </w:r>
        <w:r w:rsidR="00E94F94" w:rsidRPr="00E834A4">
          <w:rPr>
            <w:rFonts w:ascii="Times New Roman" w:eastAsia="Times New Roman" w:hAnsi="Times New Roman" w:cs="Times New Roman"/>
          </w:rPr>
          <w:fldChar w:fldCharType="end"/>
        </w:r>
        <w:r w:rsidR="00E94F94" w:rsidRPr="00E834A4">
          <w:rPr>
            <w:rFonts w:ascii="Times New Roman" w:eastAsia="Times New Roman" w:hAnsi="Times New Roman" w:cs="Times New Roman"/>
          </w:rPr>
          <w:t xml:space="preserve"> </w:t>
        </w:r>
      </w:ins>
    </w:p>
    <w:p w14:paraId="382E7312" w14:textId="77777777" w:rsidR="00E94F94" w:rsidRPr="00E834A4" w:rsidRDefault="00E94F94">
      <w:pPr>
        <w:spacing w:line="276" w:lineRule="auto"/>
        <w:ind w:left="1080" w:hanging="360"/>
        <w:rPr>
          <w:ins w:id="437" w:author="Brown,James T" w:date="2020-03-11T11:11:00Z"/>
          <w:rFonts w:ascii="Times New Roman" w:eastAsia="Times New Roman" w:hAnsi="Times New Roman" w:cs="Times New Roman"/>
        </w:rPr>
        <w:pPrChange w:id="438" w:author="Brown,James T" w:date="2020-03-11T11:38:00Z">
          <w:pPr>
            <w:spacing w:line="276" w:lineRule="auto"/>
          </w:pPr>
        </w:pPrChange>
      </w:pPr>
    </w:p>
    <w:p w14:paraId="58ED0CFD" w14:textId="5688F143" w:rsidR="00B87B33" w:rsidRPr="003B1957" w:rsidRDefault="00B87B33">
      <w:pPr>
        <w:spacing w:line="276" w:lineRule="auto"/>
        <w:ind w:left="360" w:hanging="360"/>
        <w:rPr>
          <w:rFonts w:ascii="Times New Roman" w:hAnsi="Times New Roman" w:cs="Times New Roman"/>
          <w:u w:val="single"/>
        </w:rPr>
        <w:pPrChange w:id="439" w:author="Brown,James T" w:date="2020-03-11T11:11:00Z">
          <w:pPr>
            <w:tabs>
              <w:tab w:val="left" w:pos="1800"/>
            </w:tabs>
          </w:pPr>
        </w:pPrChange>
      </w:pPr>
    </w:p>
    <w:p w14:paraId="3A50FD0F" w14:textId="77777777" w:rsidR="001A67AC" w:rsidDel="005A37F7" w:rsidRDefault="001A67AC" w:rsidP="00BE5A64">
      <w:pPr>
        <w:pStyle w:val="Header"/>
        <w:tabs>
          <w:tab w:val="left" w:pos="1440"/>
        </w:tabs>
        <w:ind w:right="-36"/>
        <w:rPr>
          <w:del w:id="440" w:author="Chandra Earl" w:date="2020-03-10T12:18:00Z"/>
          <w:rFonts w:ascii="Times New Roman" w:hAnsi="Times New Roman" w:cs="Times New Roman"/>
          <w:bCs/>
          <w:u w:val="single"/>
        </w:rPr>
      </w:pPr>
    </w:p>
    <w:p w14:paraId="6D6D04CF" w14:textId="77777777" w:rsidR="005A37F7" w:rsidRDefault="005A37F7">
      <w:pPr>
        <w:pStyle w:val="Header"/>
        <w:pBdr>
          <w:bottom w:val="single" w:sz="4" w:space="1" w:color="auto"/>
        </w:pBdr>
        <w:tabs>
          <w:tab w:val="left" w:pos="1440"/>
        </w:tabs>
        <w:ind w:right="-36"/>
        <w:rPr>
          <w:ins w:id="441" w:author="Chandra Earl" w:date="2020-03-10T12:18:00Z"/>
          <w:rFonts w:ascii="Times New Roman" w:hAnsi="Times New Roman" w:cs="Times New Roman"/>
          <w:bCs/>
          <w:u w:val="single"/>
        </w:rPr>
        <w:pPrChange w:id="442" w:author="Chandra Earl" w:date="2020-03-10T12:18:00Z">
          <w:pPr>
            <w:pStyle w:val="Header"/>
            <w:tabs>
              <w:tab w:val="left" w:pos="1440"/>
            </w:tabs>
            <w:ind w:right="-36"/>
          </w:pPr>
        </w:pPrChange>
      </w:pPr>
    </w:p>
    <w:p w14:paraId="5E9C8E66" w14:textId="310EA6FF" w:rsidR="00BE5A64" w:rsidRPr="00E834A4" w:rsidRDefault="00BE5A64" w:rsidP="00BE5A64">
      <w:pPr>
        <w:pStyle w:val="Header"/>
        <w:tabs>
          <w:tab w:val="left" w:pos="1440"/>
        </w:tabs>
        <w:ind w:right="-36"/>
        <w:rPr>
          <w:ins w:id="443" w:author="Chandra Earl" w:date="2020-03-10T12:18:00Z"/>
          <w:rFonts w:ascii="Times New Roman" w:hAnsi="Times New Roman"/>
          <w:b/>
          <w:sz w:val="32"/>
          <w:szCs w:val="32"/>
          <w:rPrChange w:id="444" w:author="Brown,James T" w:date="2020-03-11T11:20:00Z">
            <w:rPr>
              <w:ins w:id="445" w:author="Chandra Earl" w:date="2020-03-10T12:18:00Z"/>
              <w:rFonts w:ascii="Times New Roman" w:hAnsi="Times New Roman"/>
              <w:u w:val="single"/>
            </w:rPr>
          </w:rPrChange>
        </w:rPr>
      </w:pPr>
      <w:del w:id="446" w:author="Brown,James T" w:date="2020-04-09T16:55:00Z">
        <w:r w:rsidRPr="00E834A4" w:rsidDel="006E606E">
          <w:rPr>
            <w:rFonts w:ascii="Times New Roman" w:hAnsi="Times New Roman"/>
            <w:b/>
            <w:sz w:val="32"/>
            <w:szCs w:val="32"/>
            <w:rPrChange w:id="447" w:author="Brown,James T" w:date="2020-03-11T11:20:00Z">
              <w:rPr>
                <w:rFonts w:ascii="Times New Roman" w:hAnsi="Times New Roman"/>
                <w:u w:val="single"/>
              </w:rPr>
            </w:rPrChange>
          </w:rPr>
          <w:delText>Presentations</w:delText>
        </w:r>
      </w:del>
      <w:ins w:id="448" w:author="Brown,James T" w:date="2020-04-09T16:55:00Z">
        <w:r w:rsidR="006E606E">
          <w:rPr>
            <w:rFonts w:ascii="Times New Roman" w:hAnsi="Times New Roman"/>
            <w:b/>
            <w:sz w:val="32"/>
            <w:szCs w:val="32"/>
          </w:rPr>
          <w:t>Invited Speaker</w:t>
        </w:r>
      </w:ins>
    </w:p>
    <w:p w14:paraId="6486E032" w14:textId="77777777" w:rsidR="005A37F7" w:rsidRPr="005A37F7" w:rsidRDefault="005A37F7" w:rsidP="00BE5A64">
      <w:pPr>
        <w:pStyle w:val="Header"/>
        <w:tabs>
          <w:tab w:val="left" w:pos="1440"/>
        </w:tabs>
        <w:ind w:right="-36"/>
        <w:rPr>
          <w:ins w:id="449" w:author="Chandra Earl" w:date="2020-03-11T10:50:00Z"/>
          <w:rFonts w:ascii="Times New Roman" w:hAnsi="Times New Roman" w:cs="Times New Roman"/>
          <w:b/>
          <w:rPrChange w:id="450" w:author="Chandra Earl" w:date="2020-03-10T12:18:00Z">
            <w:rPr>
              <w:ins w:id="451" w:author="Chandra Earl" w:date="2020-03-11T10:50:00Z"/>
              <w:rFonts w:ascii="Times New Roman" w:hAnsi="Times New Roman" w:cs="Times New Roman"/>
              <w:bCs/>
              <w:u w:val="single"/>
            </w:rPr>
          </w:rPrChange>
        </w:rPr>
      </w:pPr>
    </w:p>
    <w:p w14:paraId="51AF29F8" w14:textId="7E2DE50D" w:rsidR="004F3095" w:rsidRPr="00D601C1" w:rsidRDefault="00543AE7" w:rsidP="00AC4C10">
      <w:pPr>
        <w:spacing w:line="276" w:lineRule="auto"/>
        <w:ind w:left="1080" w:hanging="360"/>
        <w:rPr>
          <w:ins w:id="452" w:author="Brown,James T" w:date="2020-04-09T16:55:00Z"/>
          <w:rFonts w:ascii="Times New Roman" w:eastAsia="Times New Roman" w:hAnsi="Times New Roman" w:cs="Times New Roman"/>
          <w:rPrChange w:id="453" w:author="Brown,James T" w:date="2020-04-09T18:15:00Z">
            <w:rPr>
              <w:ins w:id="454" w:author="Brown,James T" w:date="2020-04-09T16:55:00Z"/>
              <w:rFonts w:ascii="Times New Roman" w:eastAsia="Times New Roman" w:hAnsi="Times New Roman" w:cs="Times New Roman"/>
              <w:b/>
              <w:bCs/>
            </w:rPr>
          </w:rPrChange>
        </w:rPr>
      </w:pPr>
      <w:ins w:id="455" w:author="Brown,James T" w:date="2020-04-09T18:15:00Z">
        <w:r>
          <w:rPr>
            <w:rFonts w:ascii="Times New Roman" w:eastAsia="Times New Roman" w:hAnsi="Times New Roman" w:cs="Times New Roman"/>
            <w:b/>
            <w:bCs/>
          </w:rPr>
          <w:t>Brown, J.</w:t>
        </w:r>
        <w:r w:rsidR="00D601C1">
          <w:rPr>
            <w:rFonts w:ascii="Times New Roman" w:eastAsia="Times New Roman" w:hAnsi="Times New Roman" w:cs="Times New Roman"/>
          </w:rPr>
          <w:t xml:space="preserve"> 2020. </w:t>
        </w:r>
      </w:ins>
      <w:ins w:id="456" w:author="Brown,James T" w:date="2020-04-09T18:16:00Z">
        <w:r w:rsidR="00D601C1">
          <w:rPr>
            <w:rFonts w:ascii="Times New Roman" w:eastAsia="Times New Roman" w:hAnsi="Times New Roman" w:cs="Times New Roman"/>
          </w:rPr>
          <w:t>C</w:t>
        </w:r>
        <w:r w:rsidR="00133057">
          <w:rPr>
            <w:rFonts w:ascii="Times New Roman" w:eastAsia="Times New Roman" w:hAnsi="Times New Roman" w:cs="Times New Roman"/>
          </w:rPr>
          <w:t xml:space="preserve">.U.R.E. Course </w:t>
        </w:r>
      </w:ins>
      <w:ins w:id="457" w:author="Brown,James T" w:date="2020-04-09T18:15:00Z">
        <w:r w:rsidR="00D601C1">
          <w:rPr>
            <w:rFonts w:ascii="Times New Roman" w:eastAsia="Times New Roman" w:hAnsi="Times New Roman" w:cs="Times New Roman"/>
          </w:rPr>
          <w:t>Career Panel Discussion</w:t>
        </w:r>
      </w:ins>
      <w:ins w:id="458" w:author="Brown,James T" w:date="2020-04-09T18:16:00Z">
        <w:r w:rsidR="00133057">
          <w:rPr>
            <w:rFonts w:ascii="Times New Roman" w:eastAsia="Times New Roman" w:hAnsi="Times New Roman" w:cs="Times New Roman"/>
          </w:rPr>
          <w:t>. Zoom</w:t>
        </w:r>
        <w:r w:rsidR="00625978">
          <w:rPr>
            <w:rFonts w:ascii="Times New Roman" w:eastAsia="Times New Roman" w:hAnsi="Times New Roman" w:cs="Times New Roman"/>
          </w:rPr>
          <w:t>, Gainesville, FL.</w:t>
        </w:r>
      </w:ins>
    </w:p>
    <w:p w14:paraId="06148BD3" w14:textId="059F7744" w:rsidR="00BE5A64" w:rsidRPr="00E834A4" w:rsidRDefault="00BE5A64" w:rsidP="00AC4C10">
      <w:pPr>
        <w:spacing w:line="276" w:lineRule="auto"/>
        <w:ind w:left="1080" w:hanging="360"/>
        <w:rPr>
          <w:rFonts w:ascii="Times New Roman" w:eastAsia="Times New Roman" w:hAnsi="Times New Roman" w:cs="Times New Roman"/>
        </w:rPr>
        <w:pPrChange w:id="459" w:author="Brown,James T" w:date="2021-01-07T16:43:00Z">
          <w:pPr>
            <w:spacing w:line="276" w:lineRule="auto"/>
          </w:pPr>
        </w:pPrChange>
      </w:pPr>
      <w:r w:rsidRPr="00E834A4">
        <w:rPr>
          <w:rFonts w:ascii="Times New Roman" w:eastAsia="Times New Roman" w:hAnsi="Times New Roman" w:cs="Times New Roman"/>
          <w:b/>
          <w:bCs/>
          <w:rPrChange w:id="460" w:author="Brown,James T" w:date="2020-03-11T11:20:00Z">
            <w:rPr>
              <w:rFonts w:ascii="Times New Roman" w:eastAsia="Times New Roman" w:hAnsi="Times New Roman" w:cs="Times New Roman"/>
            </w:rPr>
          </w:rPrChange>
        </w:rPr>
        <w:t>Brown, J</w:t>
      </w:r>
      <w:r w:rsidRPr="00E834A4">
        <w:rPr>
          <w:rFonts w:ascii="Times New Roman" w:hAnsi="Times New Roman"/>
          <w:b/>
          <w:rPrChange w:id="461" w:author="Brown,James T" w:date="2020-03-11T11:20:00Z">
            <w:rPr>
              <w:rFonts w:ascii="Times New Roman" w:eastAsia="Times New Roman" w:hAnsi="Times New Roman" w:cs="Times New Roman"/>
            </w:rPr>
          </w:rPrChange>
        </w:rPr>
        <w:t>.</w:t>
      </w:r>
      <w:r w:rsidRPr="00E834A4">
        <w:rPr>
          <w:rFonts w:ascii="Times New Roman" w:eastAsia="Times New Roman" w:hAnsi="Times New Roman" w:cs="Times New Roman"/>
        </w:rPr>
        <w:t xml:space="preserve">, D. Hahn, R. Meagher, J. Beck. </w:t>
      </w:r>
      <w:ins w:id="462" w:author="Brown,James T" w:date="2020-03-11T11:09:00Z">
        <w:r w:rsidR="00E94F94" w:rsidRPr="00E834A4">
          <w:rPr>
            <w:rFonts w:ascii="Times New Roman" w:eastAsia="Times New Roman" w:hAnsi="Times New Roman" w:cs="Times New Roman"/>
          </w:rPr>
          <w:t xml:space="preserve">2018. </w:t>
        </w:r>
      </w:ins>
      <w:commentRangeStart w:id="463"/>
      <w:commentRangeStart w:id="464"/>
      <w:r w:rsidRPr="00E834A4">
        <w:rPr>
          <w:rFonts w:ascii="Times New Roman" w:eastAsia="Times New Roman" w:hAnsi="Times New Roman" w:cs="Times New Roman"/>
          <w:b/>
          <w:bCs/>
          <w:rPrChange w:id="465" w:author="Brown,James T" w:date="2020-03-11T11:20:00Z">
            <w:rPr>
              <w:rFonts w:ascii="Times New Roman" w:eastAsia="Times New Roman" w:hAnsi="Times New Roman" w:cs="Times New Roman"/>
            </w:rPr>
          </w:rPrChange>
        </w:rPr>
        <w:t>The relationship between diapause preparation and diapause length: A possible target for European corn borer management.</w:t>
      </w:r>
      <w:r w:rsidRPr="00E834A4">
        <w:rPr>
          <w:rFonts w:ascii="Times New Roman" w:eastAsia="Times New Roman" w:hAnsi="Times New Roman" w:cs="Times New Roman"/>
        </w:rPr>
        <w:t xml:space="preserve"> </w:t>
      </w:r>
      <w:commentRangeEnd w:id="463"/>
      <w:r w:rsidR="005A37F7" w:rsidRPr="00E834A4">
        <w:rPr>
          <w:rStyle w:val="CommentReference"/>
          <w:sz w:val="24"/>
          <w:szCs w:val="24"/>
          <w:rPrChange w:id="466" w:author="Brown,James T" w:date="2020-03-11T11:20:00Z">
            <w:rPr>
              <w:rStyle w:val="CommentReference"/>
            </w:rPr>
          </w:rPrChange>
        </w:rPr>
        <w:commentReference w:id="463"/>
      </w:r>
      <w:commentRangeEnd w:id="464"/>
      <w:r w:rsidR="00E834A4">
        <w:rPr>
          <w:rStyle w:val="CommentReference"/>
        </w:rPr>
        <w:commentReference w:id="464"/>
      </w:r>
      <w:r w:rsidRPr="00E834A4">
        <w:rPr>
          <w:rFonts w:ascii="Times New Roman" w:eastAsia="Times New Roman" w:hAnsi="Times New Roman" w:cs="Times New Roman"/>
        </w:rPr>
        <w:t>American Chemical Society Conference AGRO Division</w:t>
      </w:r>
      <w:ins w:id="467" w:author="Brown,James T" w:date="2020-03-11T11:09:00Z">
        <w:r w:rsidR="00E94F94" w:rsidRPr="00E834A4">
          <w:rPr>
            <w:rFonts w:ascii="Times New Roman" w:eastAsia="Times New Roman" w:hAnsi="Times New Roman" w:cs="Times New Roman"/>
          </w:rPr>
          <w:t>.</w:t>
        </w:r>
      </w:ins>
      <w:del w:id="468" w:author="Brown,James T" w:date="2020-03-11T11:09:00Z">
        <w:r w:rsidRPr="00E834A4" w:rsidDel="00E94F94">
          <w:rPr>
            <w:rFonts w:ascii="Times New Roman" w:eastAsia="Times New Roman" w:hAnsi="Times New Roman" w:cs="Times New Roman"/>
          </w:rPr>
          <w:delText>,</w:delText>
        </w:r>
      </w:del>
      <w:r w:rsidRPr="00E834A4">
        <w:rPr>
          <w:rFonts w:ascii="Times New Roman" w:eastAsia="Times New Roman" w:hAnsi="Times New Roman" w:cs="Times New Roman"/>
        </w:rPr>
        <w:t xml:space="preserve"> </w:t>
      </w:r>
      <w:del w:id="469" w:author="Chandra Earl" w:date="2020-03-10T12:19:00Z">
        <w:r w:rsidRPr="00E834A4" w:rsidDel="005A37F7">
          <w:rPr>
            <w:rFonts w:ascii="Times New Roman" w:eastAsia="Times New Roman" w:hAnsi="Times New Roman" w:cs="Times New Roman"/>
          </w:rPr>
          <w:delText xml:space="preserve">22 </w:delText>
        </w:r>
      </w:del>
      <w:del w:id="470" w:author="Brown,James T" w:date="2020-03-11T11:09:00Z">
        <w:r w:rsidRPr="00E834A4" w:rsidDel="00E94F94">
          <w:rPr>
            <w:rFonts w:ascii="Times New Roman" w:eastAsia="Times New Roman" w:hAnsi="Times New Roman" w:cs="Times New Roman"/>
          </w:rPr>
          <w:delText xml:space="preserve">August 2018, Boston Convention and Exhibition Center, </w:delText>
        </w:r>
      </w:del>
      <w:r w:rsidRPr="00E834A4">
        <w:rPr>
          <w:rFonts w:ascii="Times New Roman" w:eastAsia="Times New Roman" w:hAnsi="Times New Roman" w:cs="Times New Roman"/>
        </w:rPr>
        <w:t xml:space="preserve">Boston, MA. </w:t>
      </w:r>
    </w:p>
    <w:p w14:paraId="01CBE4C8" w14:textId="796D8FC3" w:rsidR="00BE5A64" w:rsidRPr="003B1957" w:rsidRDefault="00BE5A64" w:rsidP="00B87B33">
      <w:pPr>
        <w:tabs>
          <w:tab w:val="left" w:pos="1800"/>
        </w:tabs>
        <w:rPr>
          <w:rFonts w:ascii="Times New Roman" w:hAnsi="Times New Roman" w:cs="Times New Roman"/>
          <w:u w:val="single"/>
        </w:rPr>
      </w:pPr>
    </w:p>
    <w:p w14:paraId="050E3E08" w14:textId="77777777" w:rsidR="001A67AC" w:rsidRDefault="001A67AC">
      <w:pPr>
        <w:pStyle w:val="Header"/>
        <w:pBdr>
          <w:bottom w:val="single" w:sz="4" w:space="1" w:color="auto"/>
        </w:pBdr>
        <w:tabs>
          <w:tab w:val="left" w:pos="1440"/>
        </w:tabs>
        <w:ind w:right="-36"/>
        <w:rPr>
          <w:rFonts w:ascii="Times New Roman" w:hAnsi="Times New Roman" w:cs="Times New Roman"/>
          <w:bCs/>
          <w:u w:val="single"/>
        </w:rPr>
        <w:pPrChange w:id="471" w:author="Chandra Earl" w:date="2020-03-11T10:50:00Z">
          <w:pPr>
            <w:pStyle w:val="Header"/>
            <w:tabs>
              <w:tab w:val="left" w:pos="1440"/>
            </w:tabs>
            <w:ind w:right="-36"/>
          </w:pPr>
        </w:pPrChange>
      </w:pPr>
    </w:p>
    <w:p w14:paraId="27DDFA78" w14:textId="05D42D66" w:rsidR="00BE5A64" w:rsidRPr="00E834A4" w:rsidRDefault="007E3CE8" w:rsidP="00BE5A64">
      <w:pPr>
        <w:pStyle w:val="Header"/>
        <w:tabs>
          <w:tab w:val="left" w:pos="1440"/>
        </w:tabs>
        <w:ind w:right="-36"/>
        <w:rPr>
          <w:ins w:id="472" w:author="Chandra Earl" w:date="2020-03-10T12:20:00Z"/>
          <w:rFonts w:ascii="Times New Roman" w:hAnsi="Times New Roman"/>
          <w:b/>
          <w:sz w:val="32"/>
          <w:szCs w:val="32"/>
          <w:rPrChange w:id="473" w:author="Brown,James T" w:date="2020-03-11T11:19:00Z">
            <w:rPr>
              <w:ins w:id="474" w:author="Chandra Earl" w:date="2020-03-10T12:20:00Z"/>
              <w:rFonts w:ascii="Times New Roman" w:hAnsi="Times New Roman"/>
              <w:u w:val="single"/>
            </w:rPr>
          </w:rPrChange>
        </w:rPr>
      </w:pPr>
      <w:r w:rsidRPr="00E834A4">
        <w:rPr>
          <w:rFonts w:ascii="Times New Roman" w:hAnsi="Times New Roman"/>
          <w:b/>
          <w:sz w:val="32"/>
          <w:szCs w:val="32"/>
          <w:rPrChange w:id="475" w:author="Brown,James T" w:date="2020-03-11T11:19:00Z">
            <w:rPr>
              <w:rFonts w:ascii="Times New Roman" w:hAnsi="Times New Roman"/>
              <w:u w:val="single"/>
            </w:rPr>
          </w:rPrChange>
        </w:rPr>
        <w:t>Recognition</w:t>
      </w:r>
    </w:p>
    <w:p w14:paraId="37DE63FE" w14:textId="77777777" w:rsidR="005A37F7" w:rsidRPr="005A37F7" w:rsidRDefault="005A37F7" w:rsidP="00BE5A64">
      <w:pPr>
        <w:pStyle w:val="Header"/>
        <w:tabs>
          <w:tab w:val="left" w:pos="1440"/>
        </w:tabs>
        <w:ind w:right="-36"/>
        <w:rPr>
          <w:ins w:id="476" w:author="Chandra Earl" w:date="2020-03-11T10:50:00Z"/>
          <w:rFonts w:ascii="Times New Roman" w:hAnsi="Times New Roman" w:cs="Times New Roman"/>
          <w:b/>
          <w:rPrChange w:id="477" w:author="Chandra Earl" w:date="2020-03-10T12:20:00Z">
            <w:rPr>
              <w:ins w:id="478" w:author="Chandra Earl" w:date="2020-03-11T10:50:00Z"/>
              <w:rFonts w:ascii="Times New Roman" w:hAnsi="Times New Roman" w:cs="Times New Roman"/>
              <w:bCs/>
              <w:u w:val="single"/>
            </w:rPr>
          </w:rPrChange>
        </w:rPr>
      </w:pPr>
    </w:p>
    <w:p w14:paraId="5540ACF7" w14:textId="7859396A" w:rsidR="00B64986" w:rsidRPr="003B1957" w:rsidRDefault="00B64986">
      <w:pPr>
        <w:shd w:val="clear" w:color="auto" w:fill="FFFFFF"/>
        <w:spacing w:line="276" w:lineRule="auto"/>
        <w:ind w:left="720"/>
        <w:rPr>
          <w:ins w:id="479" w:author="Brown,James T" w:date="2020-03-11T11:28:00Z"/>
          <w:rFonts w:ascii="Times New Roman" w:eastAsia="Times New Roman" w:hAnsi="Times New Roman" w:cs="Times New Roman"/>
        </w:rPr>
        <w:pPrChange w:id="480" w:author="Brown,James T" w:date="2020-03-11T11:39:00Z">
          <w:pPr>
            <w:shd w:val="clear" w:color="auto" w:fill="FFFFFF"/>
            <w:spacing w:line="276" w:lineRule="auto"/>
            <w:ind w:firstLine="900"/>
          </w:pPr>
        </w:pPrChange>
      </w:pPr>
      <w:ins w:id="481" w:author="Brown,James T" w:date="2020-03-11T11:28:00Z">
        <w:r w:rsidRPr="003B1957">
          <w:rPr>
            <w:rFonts w:ascii="Times New Roman" w:eastAsia="Times New Roman" w:hAnsi="Times New Roman" w:cs="Times New Roman"/>
          </w:rPr>
          <w:t>ENSO Student Travel Grant, $500</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ins>
      <w:ins w:id="482" w:author="Brown,James T" w:date="2020-03-11T11:39:00Z">
        <w:r w:rsidR="00E541B3">
          <w:rPr>
            <w:rFonts w:ascii="Times New Roman" w:eastAsia="Times New Roman" w:hAnsi="Times New Roman" w:cs="Times New Roman"/>
          </w:rPr>
          <w:tab/>
        </w:r>
      </w:ins>
      <w:ins w:id="483" w:author="Brown,James T" w:date="2020-03-11T11:28:00Z">
        <w:r>
          <w:rPr>
            <w:rFonts w:ascii="Times New Roman" w:eastAsia="Times New Roman" w:hAnsi="Times New Roman" w:cs="Times New Roman"/>
          </w:rPr>
          <w:tab/>
        </w:r>
        <w:r>
          <w:rPr>
            <w:rFonts w:ascii="Times New Roman" w:eastAsia="Times New Roman" w:hAnsi="Times New Roman" w:cs="Times New Roman"/>
          </w:rPr>
          <w:tab/>
          <w:t xml:space="preserve">June </w:t>
        </w:r>
        <w:r w:rsidRPr="003B1957">
          <w:rPr>
            <w:rFonts w:ascii="Times New Roman" w:eastAsia="Times New Roman" w:hAnsi="Times New Roman" w:cs="Times New Roman"/>
          </w:rPr>
          <w:t>2018</w:t>
        </w:r>
      </w:ins>
    </w:p>
    <w:p w14:paraId="3E910E25" w14:textId="00736E51" w:rsidR="001A67AC" w:rsidRDefault="001A67AC">
      <w:pPr>
        <w:shd w:val="clear" w:color="auto" w:fill="FFFFFF"/>
        <w:spacing w:line="276" w:lineRule="auto"/>
        <w:ind w:left="720"/>
        <w:rPr>
          <w:rFonts w:ascii="Times New Roman" w:eastAsia="Times New Roman" w:hAnsi="Times New Roman" w:cs="Times New Roman"/>
        </w:rPr>
        <w:pPrChange w:id="484" w:author="Brown,James T" w:date="2020-03-11T11:39:00Z">
          <w:pPr>
            <w:shd w:val="clear" w:color="auto" w:fill="FFFFFF"/>
            <w:spacing w:line="276" w:lineRule="auto"/>
          </w:pPr>
        </w:pPrChange>
      </w:pPr>
      <w:del w:id="485" w:author="Chandra Earl" w:date="2020-03-10T12:23:00Z">
        <w:r w:rsidDel="005A37F7">
          <w:rPr>
            <w:rFonts w:ascii="Times New Roman" w:eastAsia="Times New Roman" w:hAnsi="Times New Roman" w:cs="Times New Roman"/>
          </w:rPr>
          <w:delText xml:space="preserve">2016 </w:delText>
        </w:r>
      </w:del>
      <w:r>
        <w:rPr>
          <w:rFonts w:ascii="Times New Roman" w:eastAsia="Times New Roman" w:hAnsi="Times New Roman" w:cs="Times New Roman"/>
        </w:rPr>
        <w:t>USDA Pathways Student Internship</w:t>
      </w:r>
      <w:ins w:id="486" w:author="Chandra Earl" w:date="2020-03-10T12:23:00Z">
        <w:r w:rsidR="005A37F7">
          <w:rPr>
            <w:rFonts w:ascii="Times New Roman" w:eastAsia="Times New Roman" w:hAnsi="Times New Roman" w:cs="Times New Roman"/>
          </w:rPr>
          <w:tab/>
        </w:r>
        <w:del w:id="487" w:author="Brown,James T" w:date="2020-03-11T11:39:00Z">
          <w:r w:rsidR="005A37F7" w:rsidDel="00E541B3">
            <w:rPr>
              <w:rFonts w:ascii="Times New Roman" w:eastAsia="Times New Roman" w:hAnsi="Times New Roman" w:cs="Times New Roman"/>
            </w:rPr>
            <w:tab/>
          </w:r>
        </w:del>
        <w:r w:rsidR="005A37F7">
          <w:rPr>
            <w:rFonts w:ascii="Times New Roman" w:eastAsia="Times New Roman" w:hAnsi="Times New Roman" w:cs="Times New Roman"/>
          </w:rPr>
          <w:tab/>
        </w:r>
        <w:r w:rsidR="005A37F7">
          <w:rPr>
            <w:rFonts w:ascii="Times New Roman" w:eastAsia="Times New Roman" w:hAnsi="Times New Roman" w:cs="Times New Roman"/>
          </w:rPr>
          <w:tab/>
        </w:r>
        <w:r w:rsidR="005A37F7">
          <w:rPr>
            <w:rFonts w:ascii="Times New Roman" w:eastAsia="Times New Roman" w:hAnsi="Times New Roman" w:cs="Times New Roman"/>
          </w:rPr>
          <w:tab/>
        </w:r>
      </w:ins>
      <w:ins w:id="488" w:author="Brown,James T" w:date="2020-03-11T11:39:00Z">
        <w:r w:rsidR="00E541B3">
          <w:rPr>
            <w:rFonts w:ascii="Times New Roman" w:eastAsia="Times New Roman" w:hAnsi="Times New Roman" w:cs="Times New Roman"/>
          </w:rPr>
          <w:tab/>
        </w:r>
        <w:r w:rsidR="00E541B3">
          <w:rPr>
            <w:rFonts w:ascii="Times New Roman" w:eastAsia="Times New Roman" w:hAnsi="Times New Roman" w:cs="Times New Roman"/>
          </w:rPr>
          <w:tab/>
        </w:r>
      </w:ins>
      <w:ins w:id="489" w:author="Chandra Earl" w:date="2020-03-10T12:23:00Z">
        <w:del w:id="490" w:author="Brown,James T" w:date="2020-03-11T11:17:00Z">
          <w:r w:rsidR="005A37F7" w:rsidDel="00E834A4">
            <w:rPr>
              <w:rFonts w:ascii="Times New Roman" w:eastAsia="Times New Roman" w:hAnsi="Times New Roman" w:cs="Times New Roman"/>
            </w:rPr>
            <w:tab/>
          </w:r>
        </w:del>
      </w:ins>
      <w:ins w:id="491" w:author="Brown,James T" w:date="2020-03-11T11:17:00Z">
        <w:r w:rsidR="00E834A4">
          <w:rPr>
            <w:rFonts w:ascii="Times New Roman" w:eastAsia="Times New Roman" w:hAnsi="Times New Roman" w:cs="Times New Roman"/>
          </w:rPr>
          <w:t xml:space="preserve">June </w:t>
        </w:r>
      </w:ins>
      <w:commentRangeStart w:id="492"/>
      <w:commentRangeStart w:id="493"/>
      <w:ins w:id="494" w:author="Chandra Earl" w:date="2020-03-10T12:23:00Z">
        <w:r w:rsidR="005A37F7">
          <w:rPr>
            <w:rFonts w:ascii="Times New Roman" w:eastAsia="Times New Roman" w:hAnsi="Times New Roman" w:cs="Times New Roman"/>
          </w:rPr>
          <w:t>2016</w:t>
        </w:r>
        <w:commentRangeEnd w:id="492"/>
        <w:r w:rsidR="005A37F7">
          <w:rPr>
            <w:rStyle w:val="CommentReference"/>
          </w:rPr>
          <w:commentReference w:id="492"/>
        </w:r>
      </w:ins>
      <w:commentRangeEnd w:id="493"/>
      <w:r w:rsidR="00E834A4">
        <w:rPr>
          <w:rStyle w:val="CommentReference"/>
        </w:rPr>
        <w:commentReference w:id="493"/>
      </w:r>
    </w:p>
    <w:p w14:paraId="3C8E3FB8" w14:textId="520D2542" w:rsidR="00BE5A64" w:rsidDel="004B6978" w:rsidRDefault="00BE5A64">
      <w:pPr>
        <w:pBdr>
          <w:bottom w:val="single" w:sz="4" w:space="1" w:color="auto"/>
        </w:pBdr>
        <w:ind w:right="-36"/>
        <w:rPr>
          <w:del w:id="495" w:author="Brown,James T" w:date="2020-03-11T11:28:00Z"/>
          <w:rFonts w:ascii="Times New Roman" w:eastAsia="Times New Roman" w:hAnsi="Times New Roman" w:cs="Times New Roman"/>
        </w:rPr>
      </w:pPr>
      <w:del w:id="496" w:author="Brown,James T" w:date="2020-03-11T11:28:00Z">
        <w:r w:rsidRPr="003B1957" w:rsidDel="00B64986">
          <w:rPr>
            <w:rFonts w:ascii="Times New Roman" w:eastAsia="Times New Roman" w:hAnsi="Times New Roman" w:cs="Times New Roman"/>
          </w:rPr>
          <w:delText>2018 ENSO Student Travel Grant, $500</w:delText>
        </w:r>
      </w:del>
      <w:ins w:id="497" w:author="Chandra Earl" w:date="2020-03-10T12:23:00Z">
        <w:del w:id="498" w:author="Brown,James T" w:date="2020-03-11T11:28:00Z">
          <w:r w:rsidR="005A37F7" w:rsidDel="00B64986">
            <w:rPr>
              <w:rFonts w:ascii="Times New Roman" w:eastAsia="Times New Roman" w:hAnsi="Times New Roman" w:cs="Times New Roman"/>
            </w:rPr>
            <w:delText xml:space="preserve"> </w:delText>
          </w:r>
          <w:r w:rsidR="005A37F7" w:rsidDel="00B64986">
            <w:rPr>
              <w:rFonts w:ascii="Times New Roman" w:eastAsia="Times New Roman" w:hAnsi="Times New Roman" w:cs="Times New Roman"/>
            </w:rPr>
            <w:tab/>
          </w:r>
          <w:r w:rsidR="005A37F7" w:rsidDel="00B64986">
            <w:rPr>
              <w:rFonts w:ascii="Times New Roman" w:eastAsia="Times New Roman" w:hAnsi="Times New Roman" w:cs="Times New Roman"/>
            </w:rPr>
            <w:tab/>
          </w:r>
          <w:r w:rsidR="005A37F7" w:rsidDel="00B64986">
            <w:rPr>
              <w:rFonts w:ascii="Times New Roman" w:eastAsia="Times New Roman" w:hAnsi="Times New Roman" w:cs="Times New Roman"/>
            </w:rPr>
            <w:tab/>
          </w:r>
          <w:r w:rsidR="005A37F7" w:rsidDel="00B64986">
            <w:rPr>
              <w:rFonts w:ascii="Times New Roman" w:eastAsia="Times New Roman" w:hAnsi="Times New Roman" w:cs="Times New Roman"/>
            </w:rPr>
            <w:tab/>
          </w:r>
          <w:r w:rsidR="005A37F7" w:rsidDel="00B64986">
            <w:rPr>
              <w:rFonts w:ascii="Times New Roman" w:eastAsia="Times New Roman" w:hAnsi="Times New Roman" w:cs="Times New Roman"/>
            </w:rPr>
            <w:tab/>
          </w:r>
          <w:r w:rsidR="005A37F7" w:rsidDel="00B64986">
            <w:rPr>
              <w:rFonts w:ascii="Times New Roman" w:eastAsia="Times New Roman" w:hAnsi="Times New Roman" w:cs="Times New Roman"/>
            </w:rPr>
            <w:tab/>
          </w:r>
        </w:del>
        <w:del w:id="499" w:author="Brown,James T" w:date="2020-03-11T11:17:00Z">
          <w:r w:rsidR="005A37F7" w:rsidDel="00E834A4">
            <w:rPr>
              <w:rFonts w:ascii="Times New Roman" w:eastAsia="Times New Roman" w:hAnsi="Times New Roman" w:cs="Times New Roman"/>
            </w:rPr>
            <w:tab/>
          </w:r>
        </w:del>
        <w:del w:id="500" w:author="Brown,James T" w:date="2020-03-11T11:28:00Z">
          <w:r w:rsidR="005A37F7" w:rsidRPr="003B1957" w:rsidDel="00B64986">
            <w:rPr>
              <w:rFonts w:ascii="Times New Roman" w:eastAsia="Times New Roman" w:hAnsi="Times New Roman" w:cs="Times New Roman"/>
            </w:rPr>
            <w:delText>2018</w:delText>
          </w:r>
        </w:del>
      </w:ins>
    </w:p>
    <w:p w14:paraId="5D5B42E5" w14:textId="77777777" w:rsidR="004B6978" w:rsidRPr="003B1957" w:rsidRDefault="004B6978">
      <w:pPr>
        <w:shd w:val="clear" w:color="auto" w:fill="FFFFFF"/>
        <w:spacing w:line="276" w:lineRule="auto"/>
        <w:ind w:firstLine="900"/>
        <w:rPr>
          <w:ins w:id="501" w:author="Brown,James T" w:date="2020-03-11T12:02:00Z"/>
          <w:rFonts w:ascii="Times New Roman" w:eastAsia="Times New Roman" w:hAnsi="Times New Roman" w:cs="Times New Roman"/>
        </w:rPr>
        <w:pPrChange w:id="502" w:author="Chandra Earl" w:date="2020-03-11T10:50:00Z">
          <w:pPr>
            <w:shd w:val="clear" w:color="auto" w:fill="FFFFFF"/>
            <w:spacing w:line="276" w:lineRule="auto"/>
          </w:pPr>
        </w:pPrChange>
      </w:pPr>
    </w:p>
    <w:p w14:paraId="7B312825" w14:textId="1BF05791" w:rsidR="00BE5A64" w:rsidRPr="003B1957" w:rsidDel="00F61CD7" w:rsidRDefault="00BE5A64" w:rsidP="00B87B33">
      <w:pPr>
        <w:tabs>
          <w:tab w:val="left" w:pos="1800"/>
        </w:tabs>
        <w:rPr>
          <w:del w:id="503" w:author="Chandra Earl" w:date="2020-03-10T12:27:00Z"/>
          <w:rFonts w:ascii="Times New Roman" w:hAnsi="Times New Roman" w:cs="Times New Roman"/>
          <w:u w:val="single"/>
        </w:rPr>
      </w:pPr>
    </w:p>
    <w:p w14:paraId="15376CC9" w14:textId="77777777" w:rsidR="001A67AC" w:rsidRDefault="001A67AC">
      <w:pPr>
        <w:pBdr>
          <w:bottom w:val="single" w:sz="4" w:space="1" w:color="auto"/>
        </w:pBdr>
        <w:ind w:right="-36"/>
        <w:rPr>
          <w:rFonts w:ascii="Times New Roman" w:hAnsi="Times New Roman" w:cs="Times New Roman"/>
          <w:bCs/>
          <w:u w:val="single"/>
        </w:rPr>
        <w:pPrChange w:id="504" w:author="Chandra Earl" w:date="2020-03-11T10:50:00Z">
          <w:pPr>
            <w:ind w:right="-36"/>
          </w:pPr>
        </w:pPrChange>
      </w:pPr>
    </w:p>
    <w:p w14:paraId="5D397EEE" w14:textId="285C931C" w:rsidR="00BE5A64" w:rsidRPr="00E834A4" w:rsidRDefault="00BE5A64" w:rsidP="00BE5A64">
      <w:pPr>
        <w:ind w:right="-36"/>
        <w:rPr>
          <w:ins w:id="505" w:author="Chandra Earl" w:date="2020-03-10T12:23:00Z"/>
          <w:rFonts w:ascii="Times New Roman" w:hAnsi="Times New Roman"/>
          <w:b/>
          <w:sz w:val="32"/>
          <w:szCs w:val="32"/>
          <w:rPrChange w:id="506" w:author="Brown,James T" w:date="2020-03-11T11:19:00Z">
            <w:rPr>
              <w:ins w:id="507" w:author="Chandra Earl" w:date="2020-03-10T12:23:00Z"/>
              <w:rFonts w:ascii="Times New Roman" w:hAnsi="Times New Roman"/>
              <w:u w:val="single"/>
            </w:rPr>
          </w:rPrChange>
        </w:rPr>
      </w:pPr>
      <w:r w:rsidRPr="00E834A4">
        <w:rPr>
          <w:rFonts w:ascii="Times New Roman" w:hAnsi="Times New Roman"/>
          <w:b/>
          <w:sz w:val="32"/>
          <w:szCs w:val="32"/>
          <w:rPrChange w:id="508" w:author="Brown,James T" w:date="2020-03-11T11:19:00Z">
            <w:rPr>
              <w:rFonts w:ascii="Times New Roman" w:hAnsi="Times New Roman"/>
              <w:u w:val="single"/>
            </w:rPr>
          </w:rPrChange>
        </w:rPr>
        <w:t>Professional Membership</w:t>
      </w:r>
    </w:p>
    <w:p w14:paraId="0284636E" w14:textId="77777777" w:rsidR="005A37F7" w:rsidRPr="005A37F7" w:rsidRDefault="005A37F7" w:rsidP="00BE5A64">
      <w:pPr>
        <w:ind w:right="-36"/>
        <w:rPr>
          <w:ins w:id="509" w:author="Chandra Earl" w:date="2020-03-11T10:50:00Z"/>
          <w:rFonts w:ascii="Times New Roman" w:hAnsi="Times New Roman" w:cs="Times New Roman"/>
          <w:b/>
          <w:rPrChange w:id="510" w:author="Chandra Earl" w:date="2020-03-10T12:22:00Z">
            <w:rPr>
              <w:ins w:id="511" w:author="Chandra Earl" w:date="2020-03-11T10:50:00Z"/>
              <w:rFonts w:ascii="Times New Roman" w:hAnsi="Times New Roman" w:cs="Times New Roman"/>
              <w:bCs/>
              <w:u w:val="single"/>
            </w:rPr>
          </w:rPrChange>
        </w:rPr>
      </w:pPr>
    </w:p>
    <w:p w14:paraId="18E86312" w14:textId="77777777" w:rsidR="00B64986" w:rsidRPr="00B64986" w:rsidRDefault="00B64986">
      <w:pPr>
        <w:spacing w:line="276" w:lineRule="auto"/>
        <w:ind w:left="720"/>
        <w:rPr>
          <w:moveTo w:id="512" w:author="Brown,James T" w:date="2020-03-11T11:29:00Z"/>
          <w:rFonts w:ascii="Times New Roman" w:eastAsia="Times New Roman" w:hAnsi="Times New Roman" w:cs="Times New Roman"/>
          <w:b/>
        </w:rPr>
        <w:pPrChange w:id="513" w:author="Brown,James T" w:date="2020-03-11T11:39:00Z">
          <w:pPr>
            <w:spacing w:line="276" w:lineRule="auto"/>
            <w:ind w:firstLine="900"/>
          </w:pPr>
        </w:pPrChange>
      </w:pPr>
      <w:moveToRangeStart w:id="514" w:author="Brown,James T" w:date="2020-03-11T11:29:00Z" w:name="move34818560"/>
      <w:moveTo w:id="515" w:author="Brown,James T" w:date="2020-03-11T11:29:00Z">
        <w:r w:rsidRPr="00B64986">
          <w:rPr>
            <w:rFonts w:ascii="Times New Roman" w:eastAsia="Times New Roman" w:hAnsi="Times New Roman" w:cs="Times New Roman"/>
          </w:rPr>
          <w:t>Board of Directors, Pride Community Center of North Central Florida</w:t>
        </w:r>
        <w:r w:rsidRPr="00B64986">
          <w:rPr>
            <w:rFonts w:ascii="Times New Roman" w:eastAsia="Times New Roman" w:hAnsi="Times New Roman" w:cs="Times New Roman"/>
          </w:rPr>
          <w:tab/>
          <w:t>2019 - Present</w:t>
        </w:r>
      </w:moveTo>
    </w:p>
    <w:p w14:paraId="0891808A" w14:textId="0D09A8A1" w:rsidR="00BE5A64" w:rsidRPr="00B64986" w:rsidDel="00B64986" w:rsidRDefault="00BE5A64">
      <w:pPr>
        <w:shd w:val="clear" w:color="auto" w:fill="FFFFFF"/>
        <w:spacing w:line="276" w:lineRule="auto"/>
        <w:ind w:left="720"/>
        <w:rPr>
          <w:moveFrom w:id="516" w:author="Brown,James T" w:date="2020-03-11T11:29:00Z"/>
          <w:rFonts w:ascii="Times New Roman" w:eastAsia="Times New Roman" w:hAnsi="Times New Roman" w:cs="Times New Roman"/>
        </w:rPr>
        <w:pPrChange w:id="517" w:author="Brown,James T" w:date="2020-03-11T11:39:00Z">
          <w:pPr>
            <w:shd w:val="clear" w:color="auto" w:fill="FFFFFF"/>
            <w:spacing w:line="276" w:lineRule="auto"/>
          </w:pPr>
        </w:pPrChange>
      </w:pPr>
      <w:moveFromRangeStart w:id="518" w:author="Brown,James T" w:date="2020-03-11T11:29:00Z" w:name="move34818575"/>
      <w:moveToRangeEnd w:id="514"/>
      <w:moveFrom w:id="519" w:author="Brown,James T" w:date="2020-03-11T11:29:00Z">
        <w:r w:rsidRPr="00B64986" w:rsidDel="00B64986">
          <w:rPr>
            <w:rFonts w:ascii="Times New Roman" w:eastAsia="Times New Roman" w:hAnsi="Times New Roman" w:cs="Times New Roman"/>
          </w:rPr>
          <w:t>Member, Entomological Society of America</w:t>
        </w:r>
        <w:r w:rsidRPr="00B64986" w:rsidDel="00B64986">
          <w:rPr>
            <w:rFonts w:ascii="Times New Roman" w:eastAsia="Times New Roman" w:hAnsi="Times New Roman" w:cs="Times New Roman"/>
          </w:rPr>
          <w:tab/>
        </w:r>
        <w:r w:rsidRPr="00B64986" w:rsidDel="00B64986">
          <w:rPr>
            <w:rFonts w:ascii="Times New Roman" w:eastAsia="Times New Roman" w:hAnsi="Times New Roman" w:cs="Times New Roman"/>
          </w:rPr>
          <w:tab/>
        </w:r>
        <w:r w:rsidRPr="00B64986" w:rsidDel="00B64986">
          <w:rPr>
            <w:rFonts w:ascii="Times New Roman" w:eastAsia="Times New Roman" w:hAnsi="Times New Roman" w:cs="Times New Roman"/>
          </w:rPr>
          <w:tab/>
        </w:r>
        <w:r w:rsidRPr="00B64986" w:rsidDel="00B64986">
          <w:rPr>
            <w:rFonts w:ascii="Times New Roman" w:eastAsia="Times New Roman" w:hAnsi="Times New Roman" w:cs="Times New Roman"/>
          </w:rPr>
          <w:tab/>
        </w:r>
        <w:r w:rsidR="007E3CE8" w:rsidRPr="00B64986" w:rsidDel="00B64986">
          <w:rPr>
            <w:rFonts w:ascii="Times New Roman" w:eastAsia="Times New Roman" w:hAnsi="Times New Roman" w:cs="Times New Roman"/>
          </w:rPr>
          <w:tab/>
        </w:r>
        <w:commentRangeStart w:id="520"/>
        <w:r w:rsidRPr="00B64986" w:rsidDel="00B64986">
          <w:rPr>
            <w:rFonts w:ascii="Times New Roman" w:eastAsia="Times New Roman" w:hAnsi="Times New Roman" w:cs="Times New Roman"/>
          </w:rPr>
          <w:t>2016 - Present</w:t>
        </w:r>
        <w:commentRangeEnd w:id="520"/>
        <w:r w:rsidR="005A37F7" w:rsidRPr="00B64986" w:rsidDel="00B64986">
          <w:rPr>
            <w:rStyle w:val="CommentReference"/>
            <w:sz w:val="24"/>
            <w:szCs w:val="24"/>
            <w:rPrChange w:id="521" w:author="Brown,James T" w:date="2020-03-11T11:29:00Z">
              <w:rPr>
                <w:rStyle w:val="CommentReference"/>
              </w:rPr>
            </w:rPrChange>
          </w:rPr>
          <w:commentReference w:id="520"/>
        </w:r>
      </w:moveFrom>
    </w:p>
    <w:moveFromRangeEnd w:id="518"/>
    <w:p w14:paraId="3F8C44CE" w14:textId="2D933366" w:rsidR="00BE5A64" w:rsidRPr="00B64986" w:rsidDel="00B64986" w:rsidRDefault="00BE5A64">
      <w:pPr>
        <w:shd w:val="clear" w:color="auto" w:fill="FFFFFF"/>
        <w:spacing w:line="276" w:lineRule="auto"/>
        <w:ind w:left="720"/>
        <w:rPr>
          <w:del w:id="522" w:author="Brown,James T" w:date="2020-03-11T11:29:00Z"/>
          <w:rFonts w:ascii="Times New Roman" w:eastAsia="Times New Roman" w:hAnsi="Times New Roman" w:cs="Times New Roman"/>
        </w:rPr>
        <w:pPrChange w:id="523" w:author="Brown,James T" w:date="2020-03-11T11:39:00Z">
          <w:pPr>
            <w:shd w:val="clear" w:color="auto" w:fill="FFFFFF"/>
            <w:spacing w:line="276" w:lineRule="auto"/>
            <w:ind w:firstLine="900"/>
          </w:pPr>
        </w:pPrChange>
      </w:pPr>
      <w:r w:rsidRPr="00B64986">
        <w:rPr>
          <w:rFonts w:ascii="Times New Roman" w:eastAsia="Times New Roman" w:hAnsi="Times New Roman" w:cs="Times New Roman"/>
        </w:rPr>
        <w:t>Member, American Chemical Society</w:t>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007E3CE8" w:rsidRPr="00B64986">
        <w:rPr>
          <w:rFonts w:ascii="Times New Roman" w:eastAsia="Times New Roman" w:hAnsi="Times New Roman" w:cs="Times New Roman"/>
        </w:rPr>
        <w:tab/>
      </w:r>
      <w:r w:rsidRPr="00B64986">
        <w:rPr>
          <w:rFonts w:ascii="Times New Roman" w:eastAsia="Times New Roman" w:hAnsi="Times New Roman" w:cs="Times New Roman"/>
        </w:rPr>
        <w:t xml:space="preserve">2018 </w:t>
      </w:r>
      <w:del w:id="524" w:author="Brown,James T" w:date="2020-03-11T11:29:00Z">
        <w:r w:rsidRPr="00B64986" w:rsidDel="00B64986">
          <w:rPr>
            <w:rFonts w:ascii="Times New Roman" w:eastAsia="Times New Roman" w:hAnsi="Times New Roman" w:cs="Times New Roman"/>
          </w:rPr>
          <w:delText>-</w:delText>
        </w:r>
      </w:del>
      <w:ins w:id="525" w:author="Brown,James T" w:date="2020-03-11T11:29:00Z">
        <w:r w:rsidR="00B64986" w:rsidRPr="00B64986">
          <w:rPr>
            <w:rFonts w:ascii="Times New Roman" w:eastAsia="Times New Roman" w:hAnsi="Times New Roman" w:cs="Times New Roman"/>
          </w:rPr>
          <w:t>–</w:t>
        </w:r>
      </w:ins>
      <w:r w:rsidRPr="00B64986">
        <w:rPr>
          <w:rFonts w:ascii="Times New Roman" w:eastAsia="Times New Roman" w:hAnsi="Times New Roman" w:cs="Times New Roman"/>
        </w:rPr>
        <w:t xml:space="preserve"> Present</w:t>
      </w:r>
    </w:p>
    <w:p w14:paraId="7FADC30D" w14:textId="293F3F04" w:rsidR="00B64986" w:rsidRPr="00B64986" w:rsidRDefault="00B64986">
      <w:pPr>
        <w:shd w:val="clear" w:color="auto" w:fill="FFFFFF"/>
        <w:spacing w:line="276" w:lineRule="auto"/>
        <w:ind w:left="720"/>
        <w:rPr>
          <w:ins w:id="526" w:author="Brown,James T" w:date="2020-03-11T11:29:00Z"/>
          <w:rFonts w:ascii="Times New Roman" w:eastAsia="Times New Roman" w:hAnsi="Times New Roman" w:cs="Times New Roman"/>
        </w:rPr>
        <w:pPrChange w:id="527" w:author="Brown,James T" w:date="2020-03-11T11:39:00Z">
          <w:pPr>
            <w:shd w:val="clear" w:color="auto" w:fill="FFFFFF"/>
            <w:spacing w:line="276" w:lineRule="auto"/>
            <w:ind w:firstLine="900"/>
          </w:pPr>
        </w:pPrChange>
      </w:pPr>
    </w:p>
    <w:p w14:paraId="2F8813EE" w14:textId="2C860B42" w:rsidR="00B64986" w:rsidRPr="00B64986" w:rsidRDefault="00B64986">
      <w:pPr>
        <w:shd w:val="clear" w:color="auto" w:fill="FFFFFF"/>
        <w:spacing w:line="276" w:lineRule="auto"/>
        <w:ind w:left="720"/>
        <w:rPr>
          <w:moveTo w:id="528" w:author="Brown,James T" w:date="2020-03-11T11:29:00Z"/>
          <w:rFonts w:ascii="Times New Roman" w:eastAsia="Times New Roman" w:hAnsi="Times New Roman" w:cs="Times New Roman"/>
        </w:rPr>
        <w:pPrChange w:id="529" w:author="Brown,James T" w:date="2020-03-11T11:39:00Z">
          <w:pPr>
            <w:shd w:val="clear" w:color="auto" w:fill="FFFFFF"/>
            <w:spacing w:line="276" w:lineRule="auto"/>
            <w:ind w:firstLine="900"/>
          </w:pPr>
        </w:pPrChange>
      </w:pPr>
      <w:moveToRangeStart w:id="530" w:author="Brown,James T" w:date="2020-03-11T11:29:00Z" w:name="move34818575"/>
      <w:moveTo w:id="531" w:author="Brown,James T" w:date="2020-03-11T11:29:00Z">
        <w:r w:rsidRPr="00B64986">
          <w:rPr>
            <w:rFonts w:ascii="Times New Roman" w:eastAsia="Times New Roman" w:hAnsi="Times New Roman" w:cs="Times New Roman"/>
          </w:rPr>
          <w:t>Member, Entomological Society of America</w:t>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moveTo>
      <w:ins w:id="532" w:author="Brown,James T" w:date="2020-03-11T11:39:00Z">
        <w:r w:rsidR="00E541B3">
          <w:rPr>
            <w:rFonts w:ascii="Times New Roman" w:eastAsia="Times New Roman" w:hAnsi="Times New Roman" w:cs="Times New Roman"/>
          </w:rPr>
          <w:tab/>
        </w:r>
      </w:ins>
      <w:commentRangeStart w:id="533"/>
      <w:commentRangeStart w:id="534"/>
      <w:moveTo w:id="535" w:author="Brown,James T" w:date="2020-03-11T11:29:00Z">
        <w:r w:rsidRPr="00B64986">
          <w:rPr>
            <w:rFonts w:ascii="Times New Roman" w:eastAsia="Times New Roman" w:hAnsi="Times New Roman" w:cs="Times New Roman"/>
          </w:rPr>
          <w:t>2016 - Present</w:t>
        </w:r>
        <w:commentRangeEnd w:id="533"/>
        <w:r w:rsidRPr="00B64986">
          <w:rPr>
            <w:rStyle w:val="CommentReference"/>
            <w:sz w:val="24"/>
            <w:szCs w:val="24"/>
            <w:rPrChange w:id="536" w:author="Brown,James T" w:date="2020-03-11T11:29:00Z">
              <w:rPr>
                <w:rStyle w:val="CommentReference"/>
              </w:rPr>
            </w:rPrChange>
          </w:rPr>
          <w:commentReference w:id="533"/>
        </w:r>
      </w:moveTo>
      <w:commentRangeEnd w:id="534"/>
      <w:r w:rsidRPr="00B64986">
        <w:rPr>
          <w:rStyle w:val="CommentReference"/>
          <w:sz w:val="24"/>
          <w:szCs w:val="24"/>
          <w:rPrChange w:id="537" w:author="Brown,James T" w:date="2020-03-11T11:29:00Z">
            <w:rPr>
              <w:rStyle w:val="CommentReference"/>
            </w:rPr>
          </w:rPrChange>
        </w:rPr>
        <w:commentReference w:id="534"/>
      </w:r>
    </w:p>
    <w:moveToRangeEnd w:id="530"/>
    <w:p w14:paraId="23B497D7" w14:textId="717F385A" w:rsidR="00AF54EC" w:rsidRDefault="00AF54EC" w:rsidP="00AF54EC">
      <w:pPr>
        <w:pBdr>
          <w:bottom w:val="single" w:sz="4" w:space="1" w:color="auto"/>
        </w:pBdr>
        <w:ind w:right="-36"/>
        <w:rPr>
          <w:ins w:id="538" w:author="Brown,James T" w:date="2020-03-11T12:02:00Z"/>
          <w:rFonts w:ascii="Times New Roman" w:hAnsi="Times New Roman" w:cs="Times New Roman"/>
          <w:bCs/>
          <w:u w:val="single"/>
        </w:rPr>
      </w:pPr>
    </w:p>
    <w:p w14:paraId="38A1D9EC" w14:textId="77777777" w:rsidR="004B6978" w:rsidRDefault="004B6978" w:rsidP="00AF54EC">
      <w:pPr>
        <w:pBdr>
          <w:bottom w:val="single" w:sz="4" w:space="1" w:color="auto"/>
        </w:pBdr>
        <w:ind w:right="-36"/>
        <w:rPr>
          <w:ins w:id="539" w:author="Brown,James T" w:date="2020-03-11T11:51:00Z"/>
          <w:rFonts w:ascii="Times New Roman" w:hAnsi="Times New Roman" w:cs="Times New Roman"/>
          <w:bCs/>
          <w:u w:val="single"/>
        </w:rPr>
      </w:pPr>
    </w:p>
    <w:p w14:paraId="6231D99C" w14:textId="7FE9624E" w:rsidR="00AF54EC" w:rsidRDefault="00AF54EC" w:rsidP="00AF54EC">
      <w:pPr>
        <w:ind w:right="-36"/>
        <w:rPr>
          <w:ins w:id="540" w:author="Brown,James T" w:date="2020-03-11T11:51:00Z"/>
          <w:rFonts w:ascii="Times New Roman" w:hAnsi="Times New Roman"/>
          <w:b/>
          <w:sz w:val="32"/>
          <w:szCs w:val="32"/>
        </w:rPr>
      </w:pPr>
      <w:ins w:id="541" w:author="Brown,James T" w:date="2020-03-11T11:51:00Z">
        <w:r>
          <w:rPr>
            <w:rFonts w:ascii="Times New Roman" w:hAnsi="Times New Roman"/>
            <w:b/>
            <w:sz w:val="32"/>
            <w:szCs w:val="32"/>
          </w:rPr>
          <w:t>Skills</w:t>
        </w:r>
      </w:ins>
    </w:p>
    <w:p w14:paraId="376D431F" w14:textId="6AF85031" w:rsidR="00AF54EC" w:rsidRDefault="008800FF" w:rsidP="008239BD">
      <w:pPr>
        <w:pStyle w:val="ListParagraph"/>
        <w:numPr>
          <w:ilvl w:val="0"/>
          <w:numId w:val="16"/>
        </w:numPr>
        <w:ind w:right="-36"/>
        <w:rPr>
          <w:ins w:id="542" w:author="Brown,James T" w:date="2020-03-11T11:52:00Z"/>
          <w:rFonts w:ascii="Times New Roman" w:hAnsi="Times New Roman"/>
          <w:bCs/>
        </w:rPr>
      </w:pPr>
      <w:ins w:id="543" w:author="Brown,James T" w:date="2020-03-11T11:57:00Z">
        <w:r>
          <w:rPr>
            <w:rFonts w:ascii="Times New Roman" w:hAnsi="Times New Roman"/>
            <w:bCs/>
          </w:rPr>
          <w:t>Analytical Chemistry (</w:t>
        </w:r>
      </w:ins>
      <w:ins w:id="544" w:author="Brown,James T" w:date="2020-03-11T11:52:00Z">
        <w:r w:rsidR="008239BD">
          <w:rPr>
            <w:rFonts w:ascii="Times New Roman" w:hAnsi="Times New Roman"/>
            <w:bCs/>
          </w:rPr>
          <w:t>GC-MS</w:t>
        </w:r>
      </w:ins>
      <w:ins w:id="545" w:author="Brown,James T" w:date="2020-03-11T11:57:00Z">
        <w:r>
          <w:rPr>
            <w:rFonts w:ascii="Times New Roman" w:hAnsi="Times New Roman"/>
            <w:bCs/>
          </w:rPr>
          <w:t>, LC-ELSD, GC-FID</w:t>
        </w:r>
      </w:ins>
      <w:ins w:id="546" w:author="Brown,James T" w:date="2020-03-11T11:52:00Z">
        <w:r w:rsidR="008239BD">
          <w:rPr>
            <w:rFonts w:ascii="Times New Roman" w:hAnsi="Times New Roman"/>
            <w:bCs/>
          </w:rPr>
          <w:t xml:space="preserve"> </w:t>
        </w:r>
      </w:ins>
      <w:ins w:id="547" w:author="Brown,James T" w:date="2020-03-11T12:02:00Z">
        <w:r>
          <w:rPr>
            <w:rFonts w:ascii="Times New Roman" w:hAnsi="Times New Roman"/>
            <w:bCs/>
          </w:rPr>
          <w:t xml:space="preserve">instrument </w:t>
        </w:r>
      </w:ins>
      <w:ins w:id="548" w:author="Brown,James T" w:date="2020-03-11T11:53:00Z">
        <w:r w:rsidR="008239BD">
          <w:rPr>
            <w:rFonts w:ascii="Times New Roman" w:hAnsi="Times New Roman"/>
            <w:bCs/>
          </w:rPr>
          <w:t xml:space="preserve">maintenance, </w:t>
        </w:r>
      </w:ins>
      <w:ins w:id="549" w:author="Brown,James T" w:date="2020-03-11T11:52:00Z">
        <w:r w:rsidR="008239BD">
          <w:rPr>
            <w:rFonts w:ascii="Times New Roman" w:hAnsi="Times New Roman"/>
            <w:bCs/>
          </w:rPr>
          <w:t>operation,</w:t>
        </w:r>
      </w:ins>
      <w:ins w:id="550" w:author="Brown,James T" w:date="2020-03-11T11:53:00Z">
        <w:r w:rsidR="008239BD">
          <w:rPr>
            <w:rFonts w:ascii="Times New Roman" w:hAnsi="Times New Roman"/>
            <w:bCs/>
          </w:rPr>
          <w:t xml:space="preserve"> and </w:t>
        </w:r>
      </w:ins>
      <w:ins w:id="551" w:author="Brown,James T" w:date="2020-03-11T12:02:00Z">
        <w:r w:rsidR="004B6978">
          <w:rPr>
            <w:rFonts w:ascii="Times New Roman" w:hAnsi="Times New Roman"/>
            <w:bCs/>
          </w:rPr>
          <w:t xml:space="preserve">data </w:t>
        </w:r>
      </w:ins>
      <w:ins w:id="552" w:author="Brown,James T" w:date="2020-03-11T11:53:00Z">
        <w:r w:rsidR="008239BD">
          <w:rPr>
            <w:rFonts w:ascii="Times New Roman" w:hAnsi="Times New Roman"/>
            <w:bCs/>
          </w:rPr>
          <w:t>analysis</w:t>
        </w:r>
      </w:ins>
      <w:ins w:id="553" w:author="Brown,James T" w:date="2020-03-11T11:52:00Z">
        <w:r w:rsidR="008239BD">
          <w:rPr>
            <w:rFonts w:ascii="Times New Roman" w:hAnsi="Times New Roman"/>
            <w:bCs/>
          </w:rPr>
          <w:t>)</w:t>
        </w:r>
      </w:ins>
    </w:p>
    <w:p w14:paraId="58A48E10" w14:textId="619132EB" w:rsidR="008239BD" w:rsidRDefault="008239BD" w:rsidP="008239BD">
      <w:pPr>
        <w:pStyle w:val="ListParagraph"/>
        <w:numPr>
          <w:ilvl w:val="0"/>
          <w:numId w:val="16"/>
        </w:numPr>
        <w:ind w:right="-36"/>
        <w:rPr>
          <w:ins w:id="554" w:author="Brown,James T" w:date="2020-03-11T11:56:00Z"/>
          <w:rFonts w:ascii="Times New Roman" w:hAnsi="Times New Roman"/>
          <w:bCs/>
        </w:rPr>
      </w:pPr>
      <w:ins w:id="555" w:author="Brown,James T" w:date="2020-03-11T11:54:00Z">
        <w:r>
          <w:rPr>
            <w:rFonts w:ascii="Times New Roman" w:hAnsi="Times New Roman"/>
            <w:bCs/>
          </w:rPr>
          <w:lastRenderedPageBreak/>
          <w:t xml:space="preserve">Lipid </w:t>
        </w:r>
      </w:ins>
      <w:ins w:id="556" w:author="Brown,James T" w:date="2020-03-11T11:57:00Z">
        <w:r w:rsidR="008800FF">
          <w:rPr>
            <w:rFonts w:ascii="Times New Roman" w:hAnsi="Times New Roman"/>
            <w:bCs/>
          </w:rPr>
          <w:t>Quantification (</w:t>
        </w:r>
      </w:ins>
      <w:ins w:id="557" w:author="Brown,James T" w:date="2020-03-11T11:58:00Z">
        <w:r w:rsidR="008800FF">
          <w:rPr>
            <w:rFonts w:ascii="Times New Roman" w:hAnsi="Times New Roman"/>
            <w:bCs/>
          </w:rPr>
          <w:t xml:space="preserve">optimization and validation of fatty acid </w:t>
        </w:r>
      </w:ins>
      <w:ins w:id="558" w:author="Brown,James T" w:date="2020-03-11T11:57:00Z">
        <w:r w:rsidR="008800FF">
          <w:rPr>
            <w:rFonts w:ascii="Times New Roman" w:hAnsi="Times New Roman"/>
            <w:bCs/>
          </w:rPr>
          <w:t>extraction</w:t>
        </w:r>
      </w:ins>
      <w:ins w:id="559" w:author="Brown,James T" w:date="2020-03-11T11:59:00Z">
        <w:r w:rsidR="008800FF">
          <w:rPr>
            <w:rFonts w:ascii="Times New Roman" w:hAnsi="Times New Roman"/>
            <w:bCs/>
          </w:rPr>
          <w:t>s</w:t>
        </w:r>
      </w:ins>
      <w:ins w:id="560" w:author="Brown,James T" w:date="2020-03-11T11:58:00Z">
        <w:r w:rsidR="008800FF">
          <w:rPr>
            <w:rFonts w:ascii="Times New Roman" w:hAnsi="Times New Roman"/>
            <w:bCs/>
          </w:rPr>
          <w:t xml:space="preserve"> and analysis</w:t>
        </w:r>
      </w:ins>
      <w:ins w:id="561" w:author="Brown,James T" w:date="2020-03-11T11:57:00Z">
        <w:r w:rsidR="008800FF">
          <w:rPr>
            <w:rFonts w:ascii="Times New Roman" w:hAnsi="Times New Roman"/>
            <w:bCs/>
          </w:rPr>
          <w:t>)</w:t>
        </w:r>
      </w:ins>
    </w:p>
    <w:p w14:paraId="0E199502" w14:textId="3E38D713" w:rsidR="008239BD" w:rsidRPr="008239BD" w:rsidRDefault="008800FF">
      <w:pPr>
        <w:pStyle w:val="ListParagraph"/>
        <w:numPr>
          <w:ilvl w:val="0"/>
          <w:numId w:val="16"/>
        </w:numPr>
        <w:ind w:right="-36"/>
        <w:rPr>
          <w:ins w:id="562" w:author="Brown,James T" w:date="2020-03-11T11:51:00Z"/>
          <w:rFonts w:ascii="Times New Roman" w:hAnsi="Times New Roman"/>
          <w:bCs/>
          <w:rPrChange w:id="563" w:author="Brown,James T" w:date="2020-03-11T11:52:00Z">
            <w:rPr>
              <w:ins w:id="564" w:author="Brown,James T" w:date="2020-03-11T11:51:00Z"/>
            </w:rPr>
          </w:rPrChange>
        </w:rPr>
        <w:pPrChange w:id="565" w:author="Brown,James T" w:date="2020-03-11T11:56:00Z">
          <w:pPr>
            <w:ind w:right="-36"/>
          </w:pPr>
        </w:pPrChange>
      </w:pPr>
      <w:ins w:id="566" w:author="Brown,James T" w:date="2020-03-11T11:59:00Z">
        <w:r>
          <w:rPr>
            <w:rFonts w:ascii="Times New Roman" w:hAnsi="Times New Roman"/>
            <w:bCs/>
          </w:rPr>
          <w:t>Insect Bioassays (husbandry, longevity</w:t>
        </w:r>
      </w:ins>
      <w:ins w:id="567" w:author="Brown,James T" w:date="2020-03-11T12:00:00Z">
        <w:r>
          <w:rPr>
            <w:rFonts w:ascii="Times New Roman" w:hAnsi="Times New Roman"/>
            <w:bCs/>
          </w:rPr>
          <w:t xml:space="preserve"> assay</w:t>
        </w:r>
      </w:ins>
      <w:ins w:id="568" w:author="Brown,James T" w:date="2020-03-11T12:01:00Z">
        <w:r>
          <w:rPr>
            <w:rFonts w:ascii="Times New Roman" w:hAnsi="Times New Roman"/>
            <w:bCs/>
          </w:rPr>
          <w:t>s, and</w:t>
        </w:r>
      </w:ins>
      <w:ins w:id="569" w:author="Brown,James T" w:date="2020-03-11T12:00:00Z">
        <w:r>
          <w:rPr>
            <w:rFonts w:ascii="Times New Roman" w:hAnsi="Times New Roman"/>
            <w:bCs/>
          </w:rPr>
          <w:t xml:space="preserve"> parasitism assay</w:t>
        </w:r>
      </w:ins>
      <w:ins w:id="570" w:author="Brown,James T" w:date="2020-03-11T12:01:00Z">
        <w:r>
          <w:rPr>
            <w:rFonts w:ascii="Times New Roman" w:hAnsi="Times New Roman"/>
            <w:bCs/>
          </w:rPr>
          <w:t>s using lepidopterans, dipterans, and hymenopterans</w:t>
        </w:r>
      </w:ins>
      <w:ins w:id="571" w:author="Brown,James T" w:date="2020-03-11T11:59:00Z">
        <w:r>
          <w:rPr>
            <w:rFonts w:ascii="Times New Roman" w:hAnsi="Times New Roman"/>
            <w:bCs/>
          </w:rPr>
          <w:t>)</w:t>
        </w:r>
      </w:ins>
    </w:p>
    <w:p w14:paraId="2F384DBB" w14:textId="0D8FCF2E" w:rsidR="00AF54EC" w:rsidRPr="00AF54EC" w:rsidDel="00B64986" w:rsidRDefault="00BE5A64">
      <w:pPr>
        <w:spacing w:line="276" w:lineRule="auto"/>
        <w:ind w:firstLine="900"/>
        <w:rPr>
          <w:moveFrom w:id="572" w:author="Brown,James T" w:date="2020-03-11T11:29:00Z"/>
          <w:rFonts w:ascii="Times New Roman" w:eastAsia="Times New Roman" w:hAnsi="Times New Roman" w:cs="Times New Roman"/>
          <w:rPrChange w:id="573" w:author="Brown,James T" w:date="2020-03-11T11:50:00Z">
            <w:rPr>
              <w:moveFrom w:id="574" w:author="Brown,James T" w:date="2020-03-11T11:29:00Z"/>
              <w:rFonts w:ascii="Times New Roman" w:eastAsia="Times New Roman" w:hAnsi="Times New Roman" w:cs="Times New Roman"/>
              <w:b/>
            </w:rPr>
          </w:rPrChange>
        </w:rPr>
        <w:pPrChange w:id="575" w:author="Brown,James T" w:date="2020-03-11T11:51:00Z">
          <w:pPr>
            <w:spacing w:line="276" w:lineRule="auto"/>
          </w:pPr>
        </w:pPrChange>
      </w:pPr>
      <w:moveFromRangeStart w:id="576" w:author="Brown,James T" w:date="2020-03-11T11:29:00Z" w:name="move34818560"/>
      <w:moveFrom w:id="577" w:author="Brown,James T" w:date="2020-03-11T11:29:00Z">
        <w:del w:id="578" w:author="Brown,James T" w:date="2020-03-11T11:50:00Z">
          <w:r w:rsidRPr="00B64986" w:rsidDel="00AF54EC">
            <w:rPr>
              <w:rFonts w:ascii="Times New Roman" w:eastAsia="Times New Roman" w:hAnsi="Times New Roman" w:cs="Times New Roman"/>
            </w:rPr>
            <w:delText xml:space="preserve">Board </w:delText>
          </w:r>
          <w:r w:rsidR="007E3CE8" w:rsidRPr="00B64986" w:rsidDel="00AF54EC">
            <w:rPr>
              <w:rFonts w:ascii="Times New Roman" w:eastAsia="Times New Roman" w:hAnsi="Times New Roman" w:cs="Times New Roman"/>
            </w:rPr>
            <w:delText>of Directors</w:delText>
          </w:r>
          <w:r w:rsidRPr="00B64986" w:rsidDel="00AF54EC">
            <w:rPr>
              <w:rFonts w:ascii="Times New Roman" w:eastAsia="Times New Roman" w:hAnsi="Times New Roman" w:cs="Times New Roman"/>
            </w:rPr>
            <w:delText>, Pride Community Center of North Central Florida</w:delText>
          </w:r>
          <w:r w:rsidRPr="00B64986" w:rsidDel="00AF54EC">
            <w:rPr>
              <w:rFonts w:ascii="Times New Roman" w:eastAsia="Times New Roman" w:hAnsi="Times New Roman" w:cs="Times New Roman"/>
            </w:rPr>
            <w:tab/>
            <w:delText>2019 - Present</w:delText>
          </w:r>
        </w:del>
      </w:moveFrom>
    </w:p>
    <w:moveFromRangeEnd w:id="576"/>
    <w:p w14:paraId="5D9EA57F" w14:textId="724F2E0C" w:rsidR="001A67AC" w:rsidRPr="00B64986" w:rsidDel="00B64986" w:rsidRDefault="001A67AC">
      <w:pPr>
        <w:shd w:val="clear" w:color="auto" w:fill="FFFFFF"/>
        <w:spacing w:line="276" w:lineRule="auto"/>
        <w:ind w:firstLine="900"/>
        <w:rPr>
          <w:del w:id="579" w:author="Brown,James T" w:date="2020-03-11T11:29:00Z"/>
          <w:rFonts w:ascii="Times New Roman" w:hAnsi="Times New Roman" w:cs="Times New Roman"/>
          <w:bCs/>
          <w:u w:val="single"/>
        </w:rPr>
        <w:pPrChange w:id="580" w:author="Brown,James T" w:date="2020-03-11T11:51:00Z">
          <w:pPr>
            <w:tabs>
              <w:tab w:val="left" w:pos="180"/>
            </w:tabs>
            <w:ind w:right="-36"/>
          </w:pPr>
        </w:pPrChange>
      </w:pPr>
    </w:p>
    <w:p w14:paraId="2094D65A" w14:textId="41C8595A" w:rsidR="00B64986" w:rsidDel="00B64986" w:rsidRDefault="00B64986">
      <w:pPr>
        <w:tabs>
          <w:tab w:val="left" w:pos="180"/>
        </w:tabs>
        <w:ind w:right="-36"/>
        <w:rPr>
          <w:del w:id="581" w:author="Brown,James T" w:date="2020-03-11T11:30:00Z"/>
          <w:rFonts w:ascii="Times New Roman" w:hAnsi="Times New Roman" w:cs="Times New Roman"/>
          <w:bCs/>
          <w:u w:val="single"/>
        </w:rPr>
      </w:pPr>
    </w:p>
    <w:p w14:paraId="4785136A" w14:textId="701C8224" w:rsidR="00BE5A64" w:rsidRPr="00E834A4" w:rsidDel="00B64986" w:rsidRDefault="00BE5A64">
      <w:pPr>
        <w:tabs>
          <w:tab w:val="left" w:pos="180"/>
        </w:tabs>
        <w:ind w:right="-36"/>
        <w:rPr>
          <w:ins w:id="582" w:author="Chandra Earl" w:date="2020-03-10T12:24:00Z"/>
          <w:del w:id="583" w:author="Brown,James T" w:date="2020-03-11T11:30:00Z"/>
          <w:rFonts w:ascii="Times New Roman" w:hAnsi="Times New Roman"/>
          <w:b/>
          <w:sz w:val="32"/>
          <w:szCs w:val="32"/>
          <w:rPrChange w:id="584" w:author="Brown,James T" w:date="2020-03-11T11:19:00Z">
            <w:rPr>
              <w:ins w:id="585" w:author="Chandra Earl" w:date="2020-03-10T12:24:00Z"/>
              <w:del w:id="586" w:author="Brown,James T" w:date="2020-03-11T11:30:00Z"/>
              <w:rFonts w:ascii="Times New Roman" w:hAnsi="Times New Roman"/>
              <w:u w:val="single"/>
            </w:rPr>
          </w:rPrChange>
        </w:rPr>
      </w:pPr>
      <w:commentRangeStart w:id="587"/>
      <w:del w:id="588" w:author="Brown,James T" w:date="2020-03-11T11:30:00Z">
        <w:r w:rsidRPr="00E834A4" w:rsidDel="00B64986">
          <w:rPr>
            <w:rFonts w:ascii="Times New Roman" w:hAnsi="Times New Roman"/>
            <w:b/>
            <w:sz w:val="32"/>
            <w:szCs w:val="32"/>
            <w:rPrChange w:id="589" w:author="Brown,James T" w:date="2020-03-11T11:19:00Z">
              <w:rPr>
                <w:rFonts w:ascii="Times New Roman" w:hAnsi="Times New Roman"/>
                <w:u w:val="single"/>
              </w:rPr>
            </w:rPrChange>
          </w:rPr>
          <w:delText>Experience</w:delText>
        </w:r>
        <w:commentRangeEnd w:id="587"/>
        <w:r w:rsidR="005A37F7" w:rsidRPr="00E834A4" w:rsidDel="00B64986">
          <w:rPr>
            <w:rStyle w:val="CommentReference"/>
            <w:sz w:val="32"/>
            <w:szCs w:val="32"/>
            <w:rPrChange w:id="590" w:author="Brown,James T" w:date="2020-03-11T11:19:00Z">
              <w:rPr>
                <w:rStyle w:val="CommentReference"/>
              </w:rPr>
            </w:rPrChange>
          </w:rPr>
          <w:commentReference w:id="587"/>
        </w:r>
      </w:del>
    </w:p>
    <w:p w14:paraId="79BEDBC7" w14:textId="10B98D60" w:rsidR="005A37F7" w:rsidRPr="005A37F7" w:rsidDel="00B64986" w:rsidRDefault="005A37F7">
      <w:pPr>
        <w:tabs>
          <w:tab w:val="left" w:pos="180"/>
        </w:tabs>
        <w:ind w:right="-36"/>
        <w:rPr>
          <w:ins w:id="591" w:author="Chandra Earl" w:date="2020-03-11T10:50:00Z"/>
          <w:del w:id="592" w:author="Brown,James T" w:date="2020-03-11T11:30:00Z"/>
          <w:rFonts w:ascii="Times New Roman" w:hAnsi="Times New Roman" w:cs="Times New Roman"/>
          <w:b/>
          <w:rPrChange w:id="593" w:author="Chandra Earl" w:date="2020-03-10T12:24:00Z">
            <w:rPr>
              <w:ins w:id="594" w:author="Chandra Earl" w:date="2020-03-11T10:50:00Z"/>
              <w:del w:id="595" w:author="Brown,James T" w:date="2020-03-11T11:30:00Z"/>
              <w:rFonts w:ascii="Times New Roman" w:hAnsi="Times New Roman" w:cs="Times New Roman"/>
              <w:bCs/>
              <w:u w:val="single"/>
            </w:rPr>
          </w:rPrChange>
        </w:rPr>
      </w:pPr>
    </w:p>
    <w:p w14:paraId="53D884A8" w14:textId="0CA18352" w:rsidR="00F61CD7" w:rsidDel="00B64986" w:rsidRDefault="00464287">
      <w:pPr>
        <w:tabs>
          <w:tab w:val="left" w:pos="180"/>
        </w:tabs>
        <w:ind w:right="-36"/>
        <w:rPr>
          <w:ins w:id="596" w:author="Chandra Earl" w:date="2020-03-10T12:30:00Z"/>
          <w:del w:id="597" w:author="Brown,James T" w:date="2020-03-11T11:30:00Z"/>
          <w:rFonts w:ascii="Times New Roman" w:eastAsia="Times New Roman" w:hAnsi="Times New Roman" w:cs="Times New Roman"/>
          <w:b/>
        </w:rPr>
        <w:pPrChange w:id="598" w:author="Brown,James T" w:date="2020-03-11T11:51:00Z">
          <w:pPr>
            <w:spacing w:line="276" w:lineRule="auto"/>
            <w:ind w:left="900" w:hanging="2160"/>
          </w:pPr>
        </w:pPrChange>
      </w:pPr>
      <w:del w:id="599" w:author="Brown,James T" w:date="2020-03-11T11:30:00Z">
        <w:r w:rsidRPr="003B1957" w:rsidDel="00B64986">
          <w:rPr>
            <w:rFonts w:ascii="Times New Roman" w:eastAsia="Times New Roman" w:hAnsi="Times New Roman" w:cs="Times New Roman"/>
            <w:bCs/>
          </w:rPr>
          <w:delText>06/</w:delText>
        </w:r>
        <w:r w:rsidR="00BE5A64" w:rsidRPr="003B1957" w:rsidDel="00B64986">
          <w:rPr>
            <w:rFonts w:ascii="Times New Roman" w:eastAsia="Times New Roman" w:hAnsi="Times New Roman" w:cs="Times New Roman"/>
            <w:bCs/>
          </w:rPr>
          <w:delText>2016</w:delText>
        </w:r>
        <w:r w:rsidR="005B3958" w:rsidDel="00B64986">
          <w:rPr>
            <w:rFonts w:ascii="Times New Roman" w:eastAsia="Times New Roman" w:hAnsi="Times New Roman" w:cs="Times New Roman"/>
            <w:bCs/>
          </w:rPr>
          <w:delText xml:space="preserve"> </w:delText>
        </w:r>
        <w:r w:rsidR="007E3CE8" w:rsidDel="00B64986">
          <w:rPr>
            <w:rFonts w:ascii="Times New Roman" w:eastAsia="Times New Roman" w:hAnsi="Times New Roman" w:cs="Times New Roman"/>
            <w:bCs/>
          </w:rPr>
          <w:delText>–</w:delText>
        </w:r>
        <w:r w:rsidR="005B3958" w:rsidDel="00B64986">
          <w:rPr>
            <w:rFonts w:ascii="Times New Roman" w:eastAsia="Times New Roman" w:hAnsi="Times New Roman" w:cs="Times New Roman"/>
            <w:bCs/>
          </w:rPr>
          <w:delText xml:space="preserve"> </w:delText>
        </w:r>
        <w:r w:rsidR="007E3CE8" w:rsidDel="00B64986">
          <w:rPr>
            <w:rFonts w:ascii="Times New Roman" w:eastAsia="Times New Roman" w:hAnsi="Times New Roman" w:cs="Times New Roman"/>
            <w:bCs/>
          </w:rPr>
          <w:delText>12/2019</w:delText>
        </w:r>
        <w:r w:rsidR="00BE5A64" w:rsidRPr="003B1957" w:rsidDel="00B64986">
          <w:rPr>
            <w:rFonts w:ascii="Times New Roman" w:eastAsia="Times New Roman" w:hAnsi="Times New Roman" w:cs="Times New Roman"/>
            <w:b/>
          </w:rPr>
          <w:tab/>
        </w:r>
        <w:commentRangeStart w:id="600"/>
        <w:r w:rsidR="00BE5A64" w:rsidRPr="003B1957" w:rsidDel="00B64986">
          <w:rPr>
            <w:rFonts w:ascii="Times New Roman" w:eastAsia="Times New Roman" w:hAnsi="Times New Roman" w:cs="Times New Roman"/>
            <w:b/>
          </w:rPr>
          <w:delText>USDA Pathways Student Intern.</w:delText>
        </w:r>
      </w:del>
      <w:ins w:id="601" w:author="Chandra Earl" w:date="2020-03-10T12:31:00Z">
        <w:del w:id="602" w:author="Brown,James T" w:date="2020-03-11T11:30:00Z">
          <w:r w:rsidR="00F61CD7" w:rsidDel="00B64986">
            <w:rPr>
              <w:rFonts w:ascii="Times New Roman" w:eastAsia="Times New Roman" w:hAnsi="Times New Roman" w:cs="Times New Roman"/>
              <w:b/>
            </w:rPr>
            <w:delText xml:space="preserve"> </w:delText>
          </w:r>
          <w:r w:rsidR="00F61CD7" w:rsidDel="00B64986">
            <w:rPr>
              <w:rFonts w:ascii="Times New Roman" w:eastAsia="Times New Roman" w:hAnsi="Times New Roman" w:cs="Times New Roman"/>
              <w:bCs/>
            </w:rPr>
            <w:delText xml:space="preserve"> </w:delText>
          </w:r>
          <w:r w:rsidR="00F61CD7" w:rsidDel="00B64986">
            <w:rPr>
              <w:rFonts w:ascii="Times New Roman" w:eastAsia="Times New Roman" w:hAnsi="Times New Roman" w:cs="Times New Roman"/>
              <w:bCs/>
            </w:rPr>
            <w:tab/>
          </w:r>
          <w:r w:rsidR="00F61CD7" w:rsidDel="00B64986">
            <w:rPr>
              <w:rFonts w:ascii="Times New Roman" w:eastAsia="Times New Roman" w:hAnsi="Times New Roman" w:cs="Times New Roman"/>
              <w:bCs/>
            </w:rPr>
            <w:tab/>
          </w:r>
        </w:del>
      </w:ins>
      <w:ins w:id="603" w:author="Chandra Earl" w:date="2020-03-10T12:33:00Z">
        <w:del w:id="604" w:author="Brown,James T" w:date="2020-03-11T11:30:00Z">
          <w:r w:rsidR="00F61CD7" w:rsidDel="00B64986">
            <w:rPr>
              <w:rFonts w:ascii="Times New Roman" w:eastAsia="Times New Roman" w:hAnsi="Times New Roman" w:cs="Times New Roman"/>
              <w:bCs/>
            </w:rPr>
            <w:delText xml:space="preserve">  </w:delText>
          </w:r>
        </w:del>
      </w:ins>
      <w:ins w:id="605" w:author="Chandra Earl" w:date="2020-03-10T12:31:00Z">
        <w:del w:id="606" w:author="Brown,James T" w:date="2020-03-11T11:30:00Z">
          <w:r w:rsidR="00F61CD7" w:rsidDel="00B64986">
            <w:rPr>
              <w:rFonts w:ascii="Times New Roman" w:eastAsia="Times New Roman" w:hAnsi="Times New Roman" w:cs="Times New Roman"/>
              <w:bCs/>
            </w:rPr>
            <w:tab/>
          </w:r>
          <w:r w:rsidR="00F61CD7" w:rsidDel="00B64986">
            <w:rPr>
              <w:rFonts w:ascii="Times New Roman" w:eastAsia="Times New Roman" w:hAnsi="Times New Roman" w:cs="Times New Roman"/>
              <w:bCs/>
            </w:rPr>
            <w:tab/>
          </w:r>
        </w:del>
      </w:ins>
      <w:ins w:id="607" w:author="Chandra Earl" w:date="2020-03-10T12:33:00Z">
        <w:del w:id="608" w:author="Brown,James T" w:date="2020-03-11T11:30:00Z">
          <w:r w:rsidR="00F61CD7" w:rsidDel="00B64986">
            <w:rPr>
              <w:rFonts w:ascii="Times New Roman" w:eastAsia="Times New Roman" w:hAnsi="Times New Roman" w:cs="Times New Roman"/>
              <w:bCs/>
            </w:rPr>
            <w:delText xml:space="preserve">  </w:delText>
          </w:r>
        </w:del>
      </w:ins>
      <w:ins w:id="609" w:author="Chandra Earl" w:date="2020-03-10T12:31:00Z">
        <w:del w:id="610" w:author="Brown,James T" w:date="2020-03-11T11:30:00Z">
          <w:r w:rsidR="00F61CD7" w:rsidDel="00B64986">
            <w:rPr>
              <w:rFonts w:ascii="Times New Roman" w:eastAsia="Times New Roman" w:hAnsi="Times New Roman" w:cs="Times New Roman"/>
              <w:bCs/>
            </w:rPr>
            <w:delText xml:space="preserve">June </w:delText>
          </w:r>
          <w:r w:rsidR="00F61CD7" w:rsidRPr="003B1957" w:rsidDel="00B64986">
            <w:rPr>
              <w:rFonts w:ascii="Times New Roman" w:eastAsia="Times New Roman" w:hAnsi="Times New Roman" w:cs="Times New Roman"/>
              <w:bCs/>
            </w:rPr>
            <w:delText>2016</w:delText>
          </w:r>
          <w:r w:rsidR="00F61CD7" w:rsidDel="00B64986">
            <w:rPr>
              <w:rFonts w:ascii="Times New Roman" w:eastAsia="Times New Roman" w:hAnsi="Times New Roman" w:cs="Times New Roman"/>
              <w:bCs/>
            </w:rPr>
            <w:delText xml:space="preserve"> – December 2019</w:delText>
          </w:r>
        </w:del>
      </w:ins>
      <w:del w:id="611" w:author="Brown,James T" w:date="2020-03-11T11:30:00Z">
        <w:r w:rsidR="00BE5A64" w:rsidRPr="003B1957" w:rsidDel="00B64986">
          <w:rPr>
            <w:rFonts w:ascii="Times New Roman" w:eastAsia="Times New Roman" w:hAnsi="Times New Roman" w:cs="Times New Roman"/>
            <w:b/>
          </w:rPr>
          <w:delText>.</w:delText>
        </w:r>
      </w:del>
    </w:p>
    <w:p w14:paraId="05BAE03A" w14:textId="33670622" w:rsidR="00F61CD7" w:rsidDel="00B64986" w:rsidRDefault="00BE5A64">
      <w:pPr>
        <w:tabs>
          <w:tab w:val="left" w:pos="180"/>
        </w:tabs>
        <w:ind w:right="-36"/>
        <w:rPr>
          <w:ins w:id="612" w:author="Chandra Earl" w:date="2020-03-10T12:31:00Z"/>
          <w:del w:id="613" w:author="Brown,James T" w:date="2020-03-11T11:30:00Z"/>
          <w:rFonts w:ascii="Times New Roman" w:eastAsia="Times New Roman" w:hAnsi="Times New Roman" w:cs="Times New Roman"/>
        </w:rPr>
        <w:pPrChange w:id="614" w:author="Brown,James T" w:date="2020-03-11T11:51:00Z">
          <w:pPr>
            <w:spacing w:line="276" w:lineRule="auto"/>
            <w:ind w:left="900"/>
          </w:pPr>
        </w:pPrChange>
      </w:pPr>
      <w:del w:id="615" w:author="Brown,James T" w:date="2020-03-11T11:30:00Z">
        <w:r w:rsidRPr="003B1957" w:rsidDel="00B64986">
          <w:rPr>
            <w:rFonts w:ascii="Times New Roman" w:eastAsia="Times New Roman" w:hAnsi="Times New Roman" w:cs="Times New Roman"/>
            <w:b/>
          </w:rPr>
          <w:tab/>
        </w:r>
        <w:r w:rsidRPr="003B1957" w:rsidDel="00B64986">
          <w:rPr>
            <w:rFonts w:ascii="Times New Roman" w:eastAsia="Times New Roman" w:hAnsi="Times New Roman" w:cs="Times New Roman"/>
          </w:rPr>
          <w:delText>USDA Agricultural Research Service, Chemistry Research Unit</w:delText>
        </w:r>
      </w:del>
    </w:p>
    <w:p w14:paraId="4A547D0C" w14:textId="77A1B4B4" w:rsidR="00464287" w:rsidDel="00B64986" w:rsidRDefault="00BE5A64">
      <w:pPr>
        <w:tabs>
          <w:tab w:val="left" w:pos="180"/>
        </w:tabs>
        <w:ind w:right="-36"/>
        <w:rPr>
          <w:del w:id="616" w:author="Brown,James T" w:date="2020-03-11T11:30:00Z"/>
          <w:rFonts w:ascii="Times New Roman" w:eastAsia="Times New Roman" w:hAnsi="Times New Roman" w:cs="Times New Roman"/>
        </w:rPr>
        <w:pPrChange w:id="617" w:author="Brown,James T" w:date="2020-03-11T11:51:00Z">
          <w:pPr>
            <w:spacing w:line="276" w:lineRule="auto"/>
            <w:ind w:left="2160" w:hanging="2160"/>
          </w:pPr>
        </w:pPrChange>
      </w:pPr>
      <w:del w:id="618" w:author="Brown,James T" w:date="2020-03-11T11:30:00Z">
        <w:r w:rsidRPr="003B1957" w:rsidDel="00B64986">
          <w:rPr>
            <w:rFonts w:ascii="Times New Roman" w:eastAsia="Times New Roman" w:hAnsi="Times New Roman" w:cs="Times New Roman"/>
          </w:rPr>
          <w:delText xml:space="preserve">, Gainesville, FL. </w:delText>
        </w:r>
      </w:del>
      <w:ins w:id="619" w:author="Chandra Earl" w:date="2020-03-11T10:50:00Z">
        <w:del w:id="620" w:author="Brown,James T" w:date="2020-03-11T11:30:00Z">
          <w:r w:rsidRPr="003B1957" w:rsidDel="00B64986">
            <w:rPr>
              <w:rFonts w:ascii="Times New Roman" w:eastAsia="Times New Roman" w:hAnsi="Times New Roman" w:cs="Times New Roman"/>
            </w:rPr>
            <w:delText>F</w:delText>
          </w:r>
        </w:del>
      </w:ins>
      <w:ins w:id="621" w:author="Chandra Earl" w:date="2020-03-10T12:31:00Z">
        <w:del w:id="622" w:author="Brown,James T" w:date="2020-03-11T11:30:00Z">
          <w:r w:rsidR="00F61CD7" w:rsidDel="00B64986">
            <w:rPr>
              <w:rFonts w:ascii="Times New Roman" w:eastAsia="Times New Roman" w:hAnsi="Times New Roman" w:cs="Times New Roman"/>
            </w:rPr>
            <w:delText>L</w:delText>
          </w:r>
        </w:del>
      </w:ins>
      <w:del w:id="623" w:author="Brown,James T" w:date="2020-03-11T11:30:00Z">
        <w:r w:rsidRPr="003B1957" w:rsidDel="00B64986">
          <w:rPr>
            <w:rFonts w:ascii="Times New Roman" w:eastAsia="Times New Roman" w:hAnsi="Times New Roman" w:cs="Times New Roman"/>
          </w:rPr>
          <w:delText xml:space="preserve">L. </w:delText>
        </w:r>
        <w:commentRangeEnd w:id="600"/>
        <w:r w:rsidR="00F61CD7" w:rsidDel="00B64986">
          <w:rPr>
            <w:rStyle w:val="CommentReference"/>
          </w:rPr>
          <w:commentReference w:id="600"/>
        </w:r>
      </w:del>
    </w:p>
    <w:p w14:paraId="1C242FC2" w14:textId="119E5B46" w:rsidR="00F61CD7" w:rsidDel="00B64986" w:rsidRDefault="00F61CD7">
      <w:pPr>
        <w:tabs>
          <w:tab w:val="left" w:pos="180"/>
        </w:tabs>
        <w:ind w:right="-36"/>
        <w:rPr>
          <w:ins w:id="624" w:author="Chandra Earl" w:date="2020-03-10T12:31:00Z"/>
          <w:del w:id="625" w:author="Brown,James T" w:date="2020-03-11T11:30:00Z"/>
          <w:rFonts w:ascii="Times New Roman" w:eastAsia="Times New Roman" w:hAnsi="Times New Roman" w:cs="Times New Roman"/>
        </w:rPr>
        <w:pPrChange w:id="626" w:author="Brown,James T" w:date="2020-03-11T11:51:00Z">
          <w:pPr>
            <w:spacing w:line="276" w:lineRule="auto"/>
            <w:ind w:left="2160" w:hanging="2160"/>
          </w:pPr>
        </w:pPrChange>
      </w:pPr>
    </w:p>
    <w:p w14:paraId="09963738" w14:textId="032045E7" w:rsidR="00CB0B1E" w:rsidRPr="003B1957" w:rsidDel="00B64986" w:rsidRDefault="00CB0B1E">
      <w:pPr>
        <w:tabs>
          <w:tab w:val="left" w:pos="180"/>
        </w:tabs>
        <w:ind w:right="-36"/>
        <w:rPr>
          <w:del w:id="627" w:author="Brown,James T" w:date="2020-03-11T11:30:00Z"/>
          <w:rFonts w:ascii="Times New Roman" w:eastAsia="Times New Roman" w:hAnsi="Times New Roman" w:cs="Times New Roman"/>
        </w:rPr>
        <w:pPrChange w:id="628" w:author="Brown,James T" w:date="2020-03-11T11:51:00Z">
          <w:pPr>
            <w:spacing w:line="276" w:lineRule="auto"/>
            <w:ind w:left="2160" w:hanging="2160"/>
          </w:pPr>
        </w:pPrChange>
      </w:pPr>
    </w:p>
    <w:p w14:paraId="6B8221F7" w14:textId="29134A47" w:rsidR="00570FF9" w:rsidRPr="003B1957" w:rsidDel="00B64986" w:rsidRDefault="00570FF9">
      <w:pPr>
        <w:tabs>
          <w:tab w:val="left" w:pos="180"/>
        </w:tabs>
        <w:ind w:right="-36"/>
        <w:rPr>
          <w:del w:id="629" w:author="Brown,James T" w:date="2020-03-11T11:30:00Z"/>
          <w:rFonts w:ascii="Times New Roman" w:eastAsia="Times New Roman" w:hAnsi="Times New Roman" w:cs="Times New Roman"/>
          <w:bCs/>
          <w:color w:val="000000"/>
        </w:rPr>
        <w:pPrChange w:id="630" w:author="Brown,James T" w:date="2020-03-11T11:51:00Z">
          <w:pPr>
            <w:spacing w:line="276" w:lineRule="auto"/>
            <w:ind w:firstLine="720"/>
          </w:pPr>
        </w:pPrChange>
      </w:pPr>
      <w:commentRangeStart w:id="631"/>
      <w:del w:id="632" w:author="Brown,James T" w:date="2020-03-11T11:30:00Z">
        <w:r w:rsidRPr="003B1957" w:rsidDel="00B64986">
          <w:rPr>
            <w:rFonts w:ascii="Times New Roman" w:eastAsia="Times New Roman" w:hAnsi="Times New Roman" w:cs="Times New Roman"/>
          </w:rPr>
          <w:delText xml:space="preserve">While earning a </w:delText>
        </w:r>
        <w:r w:rsidR="003376BF" w:rsidRPr="003B1957" w:rsidDel="00B64986">
          <w:rPr>
            <w:rFonts w:ascii="Times New Roman" w:eastAsia="Times New Roman" w:hAnsi="Times New Roman" w:cs="Times New Roman"/>
          </w:rPr>
          <w:delText>Master of Science</w:delText>
        </w:r>
        <w:r w:rsidRPr="003B1957" w:rsidDel="00B64986">
          <w:rPr>
            <w:rFonts w:ascii="Times New Roman" w:eastAsia="Times New Roman" w:hAnsi="Times New Roman" w:cs="Times New Roman"/>
          </w:rPr>
          <w:delText xml:space="preserve"> degree in Entomology and Nematology as a Pathways Student Intern I </w:delText>
        </w:r>
        <w:r w:rsidR="003B1957" w:rsidRPr="003B1957" w:rsidDel="00B64986">
          <w:rPr>
            <w:rFonts w:ascii="Times New Roman" w:eastAsia="Times New Roman" w:hAnsi="Times New Roman" w:cs="Times New Roman"/>
            <w:color w:val="212121"/>
          </w:rPr>
          <w:delText xml:space="preserve">assisted in the development of </w:delText>
        </w:r>
        <w:commentRangeStart w:id="633"/>
        <w:r w:rsidR="003B1957" w:rsidRPr="003B1957" w:rsidDel="00B64986">
          <w:rPr>
            <w:rFonts w:ascii="Times New Roman" w:eastAsia="Times New Roman" w:hAnsi="Times New Roman" w:cs="Times New Roman"/>
            <w:color w:val="212121"/>
          </w:rPr>
          <w:delText>training for four undergraduate volunteers</w:delText>
        </w:r>
        <w:commentRangeEnd w:id="633"/>
        <w:r w:rsidR="00D70343" w:rsidDel="00B64986">
          <w:rPr>
            <w:rStyle w:val="CommentReference"/>
          </w:rPr>
          <w:commentReference w:id="633"/>
        </w:r>
        <w:r w:rsidR="003B1957" w:rsidRPr="003B1957" w:rsidDel="00B64986">
          <w:rPr>
            <w:rFonts w:ascii="Times New Roman" w:eastAsia="Times New Roman" w:hAnsi="Times New Roman" w:cs="Times New Roman"/>
            <w:color w:val="212121"/>
          </w:rPr>
          <w:delText xml:space="preserve">. </w:delText>
        </w:r>
        <w:r w:rsidR="003B1957" w:rsidRPr="003B1957" w:rsidDel="00B64986">
          <w:rPr>
            <w:rFonts w:ascii="Times New Roman" w:eastAsia="Times New Roman" w:hAnsi="Times New Roman" w:cs="Times New Roman"/>
            <w:bCs/>
            <w:color w:val="000000"/>
          </w:rPr>
          <w:delText xml:space="preserve">In collaboration with the Entomology and Nematology department’s Outreach program, I participated and support for community outreach events. </w:delText>
        </w:r>
        <w:r w:rsidR="003B1957" w:rsidRPr="003B1957" w:rsidDel="00B64986">
          <w:rPr>
            <w:rFonts w:ascii="Times New Roman" w:eastAsia="Times New Roman" w:hAnsi="Times New Roman" w:cs="Times New Roman"/>
            <w:color w:val="212121"/>
          </w:rPr>
          <w:delText xml:space="preserve">During the last year of my graduate program, </w:delText>
        </w:r>
        <w:r w:rsidR="003B1957" w:rsidRPr="003B1957" w:rsidDel="00B64986">
          <w:rPr>
            <w:rFonts w:ascii="Times New Roman" w:eastAsia="MS Mincho" w:hAnsi="Times New Roman" w:cs="Times New Roman"/>
          </w:rPr>
          <w:delText>I was invited to present my graduate research at the 2018 American Chemical Society AGRO division’s Agricultural Based Natural Products as Biorational Pesticides symposia.</w:delText>
        </w:r>
      </w:del>
    </w:p>
    <w:p w14:paraId="5640F216" w14:textId="4143D4FC" w:rsidR="000F07EC" w:rsidRPr="003B1957" w:rsidDel="00B64986" w:rsidRDefault="000F07EC">
      <w:pPr>
        <w:tabs>
          <w:tab w:val="left" w:pos="180"/>
        </w:tabs>
        <w:ind w:right="-36"/>
        <w:rPr>
          <w:del w:id="634" w:author="Brown,James T" w:date="2020-03-11T11:30:00Z"/>
          <w:rFonts w:ascii="Times New Roman" w:eastAsia="Times New Roman" w:hAnsi="Times New Roman" w:cs="Times New Roman"/>
        </w:rPr>
        <w:pPrChange w:id="635" w:author="Brown,James T" w:date="2020-03-11T11:51:00Z">
          <w:pPr>
            <w:spacing w:line="276" w:lineRule="auto"/>
          </w:pPr>
        </w:pPrChange>
      </w:pPr>
      <w:del w:id="636" w:author="Brown,James T" w:date="2020-03-11T11:30:00Z">
        <w:r w:rsidRPr="003B1957" w:rsidDel="00B64986">
          <w:rPr>
            <w:rFonts w:ascii="Times New Roman" w:eastAsia="Times New Roman" w:hAnsi="Times New Roman" w:cs="Times New Roman"/>
          </w:rPr>
          <w:tab/>
        </w:r>
        <w:commentRangeStart w:id="637"/>
        <w:r w:rsidRPr="003B1957" w:rsidDel="00B64986">
          <w:rPr>
            <w:rFonts w:ascii="Times New Roman" w:eastAsia="Times New Roman" w:hAnsi="Times New Roman" w:cs="Times New Roman"/>
          </w:rPr>
          <w:delText>Since graduating</w:delText>
        </w:r>
        <w:commentRangeEnd w:id="637"/>
        <w:r w:rsidR="00D70343" w:rsidDel="00B64986">
          <w:rPr>
            <w:rStyle w:val="CommentReference"/>
          </w:rPr>
          <w:commentReference w:id="637"/>
        </w:r>
        <w:r w:rsidRPr="003B1957" w:rsidDel="00B64986">
          <w:rPr>
            <w:rFonts w:ascii="Times New Roman" w:eastAsia="Times New Roman" w:hAnsi="Times New Roman" w:cs="Times New Roman"/>
          </w:rPr>
          <w:delText xml:space="preserve">, my position as a research intern has focused on </w:delText>
        </w:r>
        <w:r w:rsidR="007C1D8A" w:rsidRPr="003B1957" w:rsidDel="00B64986">
          <w:rPr>
            <w:rFonts w:ascii="Times New Roman" w:eastAsia="Times New Roman" w:hAnsi="Times New Roman" w:cs="Times New Roman"/>
          </w:rPr>
          <w:delText xml:space="preserve">using gas chromatography to </w:delText>
        </w:r>
        <w:r w:rsidRPr="003B1957" w:rsidDel="00B64986">
          <w:rPr>
            <w:rFonts w:ascii="Times New Roman" w:eastAsia="Times New Roman" w:hAnsi="Times New Roman" w:cs="Times New Roman"/>
          </w:rPr>
          <w:delText>characteriz</w:delText>
        </w:r>
        <w:r w:rsidR="007C1D8A" w:rsidRPr="003B1957" w:rsidDel="00B64986">
          <w:rPr>
            <w:rFonts w:ascii="Times New Roman" w:eastAsia="Times New Roman" w:hAnsi="Times New Roman" w:cs="Times New Roman"/>
          </w:rPr>
          <w:delText>e</w:delText>
        </w:r>
        <w:r w:rsidRPr="003B1957" w:rsidDel="00B64986">
          <w:rPr>
            <w:rFonts w:ascii="Times New Roman" w:eastAsia="Times New Roman" w:hAnsi="Times New Roman" w:cs="Times New Roman"/>
          </w:rPr>
          <w:delText xml:space="preserve"> the volatile organic compounds</w:delText>
        </w:r>
        <w:r w:rsidR="007C1D8A" w:rsidRPr="003B1957" w:rsidDel="00B64986">
          <w:rPr>
            <w:rFonts w:ascii="Times New Roman" w:eastAsia="Times New Roman" w:hAnsi="Times New Roman" w:cs="Times New Roman"/>
          </w:rPr>
          <w:delText xml:space="preserve"> produced by individual microbes associated with blueberries and strawberries and their role in altering the </w:delText>
        </w:r>
        <w:r w:rsidRPr="003B1957" w:rsidDel="00B64986">
          <w:rPr>
            <w:rFonts w:ascii="Times New Roman" w:eastAsia="Times New Roman" w:hAnsi="Times New Roman" w:cs="Times New Roman"/>
          </w:rPr>
          <w:delText>behavior response</w:delText>
        </w:r>
        <w:r w:rsidR="007C1D8A" w:rsidRPr="003B1957" w:rsidDel="00B64986">
          <w:rPr>
            <w:rFonts w:ascii="Times New Roman" w:eastAsia="Times New Roman" w:hAnsi="Times New Roman" w:cs="Times New Roman"/>
          </w:rPr>
          <w:delText>s</w:delText>
        </w:r>
        <w:r w:rsidRPr="003B1957" w:rsidDel="00B64986">
          <w:rPr>
            <w:rFonts w:ascii="Times New Roman" w:eastAsia="Times New Roman" w:hAnsi="Times New Roman" w:cs="Times New Roman"/>
          </w:rPr>
          <w:delText xml:space="preserve"> of </w:delText>
        </w:r>
        <w:r w:rsidR="007C1D8A" w:rsidRPr="003B1957" w:rsidDel="00B64986">
          <w:rPr>
            <w:rFonts w:ascii="Times New Roman" w:eastAsia="Times New Roman" w:hAnsi="Times New Roman" w:cs="Times New Roman"/>
          </w:rPr>
          <w:delText>spotted-wing drosophila (</w:delText>
        </w:r>
        <w:r w:rsidRPr="003B1957" w:rsidDel="00B64986">
          <w:rPr>
            <w:rFonts w:ascii="Times New Roman" w:eastAsia="Times New Roman" w:hAnsi="Times New Roman" w:cs="Times New Roman"/>
            <w:i/>
          </w:rPr>
          <w:delText>Drosophila suzukii</w:delText>
        </w:r>
        <w:r w:rsidR="007C1D8A" w:rsidRPr="00F61CD7" w:rsidDel="00B64986">
          <w:rPr>
            <w:rFonts w:ascii="Times New Roman" w:hAnsi="Times New Roman"/>
            <w:rPrChange w:id="638" w:author="Chandra Earl" w:date="2020-03-11T10:50:00Z">
              <w:rPr>
                <w:rFonts w:ascii="Times New Roman" w:hAnsi="Times New Roman"/>
                <w:i/>
              </w:rPr>
            </w:rPrChange>
          </w:rPr>
          <w:delText xml:space="preserve"> </w:delText>
        </w:r>
        <w:r w:rsidR="007C1D8A" w:rsidRPr="003B1957" w:rsidDel="00B64986">
          <w:rPr>
            <w:rFonts w:ascii="Times New Roman" w:eastAsia="Times New Roman" w:hAnsi="Times New Roman" w:cs="Times New Roman"/>
          </w:rPr>
          <w:delText>(</w:delText>
        </w:r>
        <w:r w:rsidR="007C1D8A" w:rsidRPr="00F61CD7" w:rsidDel="00B64986">
          <w:rPr>
            <w:rFonts w:ascii="Times New Roman" w:hAnsi="Times New Roman"/>
            <w:rPrChange w:id="639" w:author="Chandra Earl" w:date="2020-03-11T10:50:00Z">
              <w:rPr>
                <w:rFonts w:ascii="Times New Roman" w:hAnsi="Times New Roman"/>
                <w:shd w:val="clear" w:color="auto" w:fill="FFFFFF"/>
              </w:rPr>
            </w:rPrChange>
          </w:rPr>
          <w:delText xml:space="preserve">Matsumura)). The long-term goal of this project is to identify the compounds or blend of compound produced by the microbes </w:delText>
        </w:r>
        <w:r w:rsidR="00570FF9" w:rsidRPr="00F61CD7" w:rsidDel="00B64986">
          <w:rPr>
            <w:rFonts w:ascii="Times New Roman" w:hAnsi="Times New Roman"/>
            <w:rPrChange w:id="640" w:author="Chandra Earl" w:date="2020-03-11T10:50:00Z">
              <w:rPr>
                <w:rFonts w:ascii="Times New Roman" w:hAnsi="Times New Roman"/>
                <w:shd w:val="clear" w:color="auto" w:fill="FFFFFF"/>
              </w:rPr>
            </w:rPrChange>
          </w:rPr>
          <w:delText xml:space="preserve">repel or attract the flies and </w:delText>
        </w:r>
        <w:r w:rsidR="007C1D8A" w:rsidRPr="00F61CD7" w:rsidDel="00B64986">
          <w:rPr>
            <w:rFonts w:ascii="Times New Roman" w:hAnsi="Times New Roman"/>
            <w:rPrChange w:id="641" w:author="Chandra Earl" w:date="2020-03-11T10:50:00Z">
              <w:rPr>
                <w:rFonts w:ascii="Times New Roman" w:hAnsi="Times New Roman"/>
                <w:shd w:val="clear" w:color="auto" w:fill="FFFFFF"/>
              </w:rPr>
            </w:rPrChange>
          </w:rPr>
          <w:delText xml:space="preserve">use that blend of chemicals to manipulate fly behavior </w:delText>
        </w:r>
        <w:r w:rsidR="00570FF9" w:rsidRPr="00F61CD7" w:rsidDel="00B64986">
          <w:rPr>
            <w:rFonts w:ascii="Times New Roman" w:hAnsi="Times New Roman"/>
            <w:rPrChange w:id="642" w:author="Chandra Earl" w:date="2020-03-11T10:50:00Z">
              <w:rPr>
                <w:rFonts w:ascii="Times New Roman" w:hAnsi="Times New Roman"/>
                <w:shd w:val="clear" w:color="auto" w:fill="FFFFFF"/>
              </w:rPr>
            </w:rPrChange>
          </w:rPr>
          <w:delText>away from the fruit. Providing growers with an addition tool to manage these fly pests.</w:delText>
        </w:r>
        <w:commentRangeEnd w:id="631"/>
        <w:r w:rsidR="00F61CD7" w:rsidDel="00B64986">
          <w:rPr>
            <w:rStyle w:val="CommentReference"/>
          </w:rPr>
          <w:commentReference w:id="631"/>
        </w:r>
      </w:del>
    </w:p>
    <w:p w14:paraId="1B4EA57B" w14:textId="624EA521" w:rsidR="000F07EC" w:rsidRPr="003B1957" w:rsidDel="00B64986" w:rsidRDefault="000F07EC">
      <w:pPr>
        <w:tabs>
          <w:tab w:val="left" w:pos="180"/>
        </w:tabs>
        <w:ind w:right="-36"/>
        <w:rPr>
          <w:del w:id="643" w:author="Brown,James T" w:date="2020-03-11T11:30:00Z"/>
          <w:rFonts w:ascii="Times New Roman" w:eastAsia="Times New Roman" w:hAnsi="Times New Roman" w:cs="Times New Roman"/>
        </w:rPr>
        <w:pPrChange w:id="644" w:author="Brown,James T" w:date="2020-03-11T11:51:00Z">
          <w:pPr>
            <w:spacing w:line="276" w:lineRule="auto"/>
            <w:ind w:left="2160" w:hanging="2160"/>
          </w:pPr>
        </w:pPrChange>
      </w:pPr>
    </w:p>
    <w:p w14:paraId="62FF09BF" w14:textId="34D381F3" w:rsidR="00BE5A64" w:rsidRPr="003B1957" w:rsidDel="00B64986" w:rsidRDefault="00BE5A64">
      <w:pPr>
        <w:tabs>
          <w:tab w:val="left" w:pos="180"/>
        </w:tabs>
        <w:ind w:right="-36"/>
        <w:rPr>
          <w:del w:id="645" w:author="Brown,James T" w:date="2020-03-11T11:30:00Z"/>
          <w:rFonts w:ascii="Times New Roman" w:eastAsia="Times New Roman" w:hAnsi="Times New Roman" w:cs="Times New Roman"/>
        </w:rPr>
        <w:pPrChange w:id="646" w:author="Brown,James T" w:date="2020-03-11T11:51:00Z">
          <w:pPr>
            <w:spacing w:line="276" w:lineRule="auto"/>
            <w:ind w:left="2160" w:hanging="2160"/>
          </w:pPr>
        </w:pPrChange>
      </w:pPr>
      <w:del w:id="647" w:author="Brown,James T" w:date="2020-03-11T11:30:00Z">
        <w:r w:rsidRPr="003B1957" w:rsidDel="00B64986">
          <w:rPr>
            <w:rFonts w:ascii="Times New Roman" w:eastAsia="Times New Roman" w:hAnsi="Times New Roman" w:cs="Times New Roman"/>
            <w:bCs/>
          </w:rPr>
          <w:delText>10/2011</w:delText>
        </w:r>
        <w:r w:rsidR="005B3958" w:rsidDel="00B64986">
          <w:rPr>
            <w:rFonts w:ascii="Times New Roman" w:eastAsia="Times New Roman" w:hAnsi="Times New Roman" w:cs="Times New Roman"/>
            <w:bCs/>
          </w:rPr>
          <w:delText xml:space="preserve"> - </w:delText>
        </w:r>
        <w:r w:rsidRPr="003B1957" w:rsidDel="00B64986">
          <w:rPr>
            <w:rFonts w:ascii="Times New Roman" w:eastAsia="Times New Roman" w:hAnsi="Times New Roman" w:cs="Times New Roman"/>
            <w:bCs/>
          </w:rPr>
          <w:delText>06/2016</w:delText>
        </w:r>
        <w:r w:rsidR="005B3958" w:rsidDel="00B64986">
          <w:rPr>
            <w:rFonts w:ascii="Times New Roman" w:eastAsia="Times New Roman" w:hAnsi="Times New Roman" w:cs="Times New Roman"/>
            <w:b/>
          </w:rPr>
          <w:tab/>
        </w:r>
        <w:r w:rsidRPr="003B1957" w:rsidDel="00B64986">
          <w:rPr>
            <w:rFonts w:ascii="Times New Roman" w:eastAsia="Times New Roman" w:hAnsi="Times New Roman" w:cs="Times New Roman"/>
            <w:b/>
          </w:rPr>
          <w:delText>Biological Science Technician.</w:delText>
        </w:r>
        <w:r w:rsidR="00464287" w:rsidRPr="003B1957" w:rsidDel="00B64986">
          <w:rPr>
            <w:rFonts w:ascii="Times New Roman" w:eastAsia="Times New Roman" w:hAnsi="Times New Roman" w:cs="Times New Roman"/>
            <w:b/>
          </w:rPr>
          <w:tab/>
        </w:r>
        <w:r w:rsidRPr="003B1957" w:rsidDel="00B64986">
          <w:rPr>
            <w:rFonts w:ascii="Times New Roman" w:eastAsia="Times New Roman" w:hAnsi="Times New Roman" w:cs="Times New Roman"/>
          </w:rPr>
          <w:delText>USDA Agricultural Research Service, Insect Behavior and Biological Control Unit, Gainesville, FL.</w:delText>
        </w:r>
      </w:del>
    </w:p>
    <w:p w14:paraId="5BD1DC4B" w14:textId="312D046C" w:rsidR="00A814CF" w:rsidRPr="003B1957" w:rsidDel="00B64986" w:rsidRDefault="00A814CF">
      <w:pPr>
        <w:tabs>
          <w:tab w:val="left" w:pos="180"/>
        </w:tabs>
        <w:ind w:right="-36"/>
        <w:rPr>
          <w:del w:id="648" w:author="Brown,James T" w:date="2020-03-11T11:30:00Z"/>
          <w:rFonts w:ascii="Times New Roman" w:eastAsia="Times New Roman" w:hAnsi="Times New Roman" w:cs="Times New Roman"/>
          <w:bCs/>
        </w:rPr>
        <w:pPrChange w:id="649" w:author="Brown,James T" w:date="2020-03-11T11:51:00Z">
          <w:pPr>
            <w:spacing w:line="276" w:lineRule="auto"/>
          </w:pPr>
        </w:pPrChange>
      </w:pPr>
    </w:p>
    <w:p w14:paraId="79532B46" w14:textId="16EA5D47" w:rsidR="005B3958" w:rsidDel="00B64986" w:rsidRDefault="00970017">
      <w:pPr>
        <w:tabs>
          <w:tab w:val="left" w:pos="180"/>
        </w:tabs>
        <w:ind w:right="-36"/>
        <w:rPr>
          <w:del w:id="650" w:author="Brown,James T" w:date="2020-03-11T11:30:00Z"/>
          <w:rFonts w:ascii="Times New Roman" w:eastAsia="Times New Roman" w:hAnsi="Times New Roman" w:cs="Times New Roman"/>
        </w:rPr>
        <w:pPrChange w:id="651" w:author="Brown,James T" w:date="2020-03-11T11:51:00Z">
          <w:pPr>
            <w:ind w:firstLine="720"/>
          </w:pPr>
        </w:pPrChange>
      </w:pPr>
      <w:del w:id="652" w:author="Brown,James T" w:date="2020-03-11T11:30:00Z">
        <w:r w:rsidDel="00B64986">
          <w:rPr>
            <w:rFonts w:ascii="Times New Roman" w:eastAsia="Times New Roman" w:hAnsi="Times New Roman" w:cs="Times New Roman"/>
          </w:rPr>
          <w:delText xml:space="preserve">My position in the Insect Behavior and Biological Control Unit focused on sorting and </w:delText>
        </w:r>
        <w:r w:rsidR="007357AC" w:rsidDel="00B64986">
          <w:rPr>
            <w:rFonts w:ascii="Times New Roman" w:eastAsia="Times New Roman" w:hAnsi="Times New Roman" w:cs="Times New Roman"/>
          </w:rPr>
          <w:delText xml:space="preserve">identifying </w:delText>
        </w:r>
      </w:del>
      <w:ins w:id="653" w:author="Nicholas Homziak" w:date="2020-03-10T15:02:00Z">
        <w:del w:id="654" w:author="Brown,James T" w:date="2020-03-11T11:30:00Z">
          <w:r w:rsidR="00D70343" w:rsidDel="00B64986">
            <w:rPr>
              <w:rFonts w:ascii="Times New Roman" w:eastAsia="Times New Roman" w:hAnsi="Times New Roman" w:cs="Times New Roman"/>
            </w:rPr>
            <w:delText>L</w:delText>
          </w:r>
        </w:del>
      </w:ins>
      <w:del w:id="655" w:author="Brown,James T" w:date="2020-03-11T11:30:00Z">
        <w:r w:rsidR="007357AC" w:rsidDel="00B64986">
          <w:rPr>
            <w:rFonts w:ascii="Times New Roman" w:eastAsia="Times New Roman" w:hAnsi="Times New Roman" w:cs="Times New Roman"/>
          </w:rPr>
          <w:delText>lepidopterans and maintaining</w:delText>
        </w:r>
        <w:r w:rsidR="007357AC" w:rsidRPr="003B1957" w:rsidDel="00B64986">
          <w:rPr>
            <w:rFonts w:ascii="Times New Roman" w:eastAsia="Times New Roman" w:hAnsi="Times New Roman" w:cs="Times New Roman"/>
          </w:rPr>
          <w:delText xml:space="preserve"> an archive of lepidopteran insect pest migration patterns across the United States using a web-based repository (</w:delText>
        </w:r>
        <w:r w:rsidR="00C35872" w:rsidDel="00B64986">
          <w:fldChar w:fldCharType="begin"/>
        </w:r>
        <w:r w:rsidR="00C35872" w:rsidRPr="008239BD" w:rsidDel="00B64986">
          <w:delInstrText xml:space="preserve"> HYPERLINK "http://www.pestwatch.psu.edu/)" </w:delInstrText>
        </w:r>
        <w:r w:rsidR="00C35872" w:rsidDel="00B64986">
          <w:fldChar w:fldCharType="separate"/>
        </w:r>
        <w:r w:rsidR="007357AC" w:rsidRPr="003B1957" w:rsidDel="00B64986">
          <w:rPr>
            <w:rStyle w:val="Hyperlink"/>
            <w:rFonts w:ascii="Times New Roman" w:eastAsia="Times New Roman" w:hAnsi="Times New Roman" w:cs="Times New Roman"/>
            <w:color w:val="auto"/>
            <w:u w:val="none"/>
          </w:rPr>
          <w:delText>http://www.pestwatch.psu.edu/)</w:delText>
        </w:r>
        <w:r w:rsidR="00C35872" w:rsidDel="00B64986">
          <w:rPr>
            <w:rStyle w:val="Hyperlink"/>
            <w:rFonts w:ascii="Times New Roman" w:eastAsia="Times New Roman" w:hAnsi="Times New Roman" w:cs="Times New Roman"/>
            <w:color w:val="auto"/>
            <w:u w:val="none"/>
          </w:rPr>
          <w:fldChar w:fldCharType="end"/>
        </w:r>
        <w:r w:rsidR="007357AC" w:rsidRPr="003B1957" w:rsidDel="00B64986">
          <w:rPr>
            <w:rFonts w:ascii="Times New Roman" w:eastAsia="Times New Roman" w:hAnsi="Times New Roman" w:cs="Times New Roman"/>
          </w:rPr>
          <w:delText>.</w:delText>
        </w:r>
        <w:r w:rsidR="007357AC" w:rsidRPr="003B1957" w:rsidDel="00B64986">
          <w:rPr>
            <w:rFonts w:ascii="Times New Roman" w:eastAsia="Times New Roman" w:hAnsi="Times New Roman" w:cs="Times New Roman"/>
            <w:b/>
          </w:rPr>
          <w:delText xml:space="preserve"> </w:delText>
        </w:r>
        <w:r w:rsidR="007357AC" w:rsidRPr="007357AC" w:rsidDel="00B64986">
          <w:rPr>
            <w:rFonts w:ascii="Times New Roman" w:eastAsia="Times New Roman" w:hAnsi="Times New Roman" w:cs="Times New Roman"/>
          </w:rPr>
          <w:delText>I</w:delText>
        </w:r>
        <w:r w:rsidR="007357AC" w:rsidDel="00B64986">
          <w:rPr>
            <w:rFonts w:ascii="Times New Roman" w:eastAsia="Times New Roman" w:hAnsi="Times New Roman" w:cs="Times New Roman"/>
          </w:rPr>
          <w:delText xml:space="preserve">n field experiments, I helped diagnose </w:delText>
        </w:r>
        <w:r w:rsidR="00A814CF" w:rsidRPr="003B1957" w:rsidDel="00B64986">
          <w:rPr>
            <w:rFonts w:ascii="Times New Roman" w:eastAsia="Times New Roman" w:hAnsi="Times New Roman" w:cs="Times New Roman"/>
          </w:rPr>
          <w:delText xml:space="preserve">pest insect </w:delText>
        </w:r>
        <w:r w:rsidR="007357AC" w:rsidDel="00B64986">
          <w:rPr>
            <w:rFonts w:ascii="Times New Roman" w:eastAsia="Times New Roman" w:hAnsi="Times New Roman" w:cs="Times New Roman"/>
          </w:rPr>
          <w:delText xml:space="preserve">presence by </w:delText>
        </w:r>
        <w:r w:rsidR="00A814CF" w:rsidRPr="003B1957" w:rsidDel="00B64986">
          <w:rPr>
            <w:rFonts w:ascii="Times New Roman" w:eastAsia="Times New Roman" w:hAnsi="Times New Roman" w:cs="Times New Roman"/>
          </w:rPr>
          <w:delText xml:space="preserve">scouting </w:delText>
        </w:r>
        <w:r w:rsidR="007357AC" w:rsidDel="00B64986">
          <w:rPr>
            <w:rFonts w:ascii="Times New Roman" w:eastAsia="Times New Roman" w:hAnsi="Times New Roman" w:cs="Times New Roman"/>
          </w:rPr>
          <w:delText>for</w:delText>
        </w:r>
        <w:r w:rsidR="00A814CF" w:rsidRPr="003B1957" w:rsidDel="00B64986">
          <w:rPr>
            <w:rFonts w:ascii="Times New Roman" w:eastAsia="Times New Roman" w:hAnsi="Times New Roman" w:cs="Times New Roman"/>
          </w:rPr>
          <w:delText xml:space="preserve"> plant disease</w:delText>
        </w:r>
        <w:r w:rsidR="007357AC" w:rsidDel="00B64986">
          <w:rPr>
            <w:rFonts w:ascii="Times New Roman" w:eastAsia="Times New Roman" w:hAnsi="Times New Roman" w:cs="Times New Roman"/>
          </w:rPr>
          <w:delText xml:space="preserve"> and plant </w:delText>
        </w:r>
        <w:r w:rsidR="00A814CF" w:rsidRPr="003B1957" w:rsidDel="00B64986">
          <w:rPr>
            <w:rFonts w:ascii="Times New Roman" w:eastAsia="Times New Roman" w:hAnsi="Times New Roman" w:cs="Times New Roman"/>
          </w:rPr>
          <w:delText>damage</w:delText>
        </w:r>
        <w:r w:rsidR="007357AC" w:rsidDel="00B64986">
          <w:rPr>
            <w:rFonts w:ascii="Times New Roman" w:eastAsia="Times New Roman" w:hAnsi="Times New Roman" w:cs="Times New Roman"/>
          </w:rPr>
          <w:delText>.</w:delText>
        </w:r>
        <w:r w:rsidR="00A814CF" w:rsidRPr="003B1957" w:rsidDel="00B64986">
          <w:rPr>
            <w:rFonts w:ascii="Times New Roman" w:eastAsia="Times New Roman" w:hAnsi="Times New Roman" w:cs="Times New Roman"/>
            <w:b/>
          </w:rPr>
          <w:delText xml:space="preserve"> </w:delText>
        </w:r>
        <w:r w:rsidR="007357AC" w:rsidDel="00B64986">
          <w:rPr>
            <w:rFonts w:ascii="Times New Roman" w:eastAsia="Times New Roman" w:hAnsi="Times New Roman" w:cs="Times New Roman"/>
          </w:rPr>
          <w:delText xml:space="preserve">In the lab, I participated in the </w:delText>
        </w:r>
        <w:r w:rsidR="00A814CF" w:rsidRPr="003B1957" w:rsidDel="00B64986">
          <w:rPr>
            <w:rFonts w:ascii="Times New Roman" w:eastAsia="Times New Roman" w:hAnsi="Times New Roman" w:cs="Times New Roman"/>
          </w:rPr>
          <w:delText>develop</w:delText>
        </w:r>
        <w:r w:rsidR="007357AC" w:rsidDel="00B64986">
          <w:rPr>
            <w:rFonts w:ascii="Times New Roman" w:eastAsia="Times New Roman" w:hAnsi="Times New Roman" w:cs="Times New Roman"/>
          </w:rPr>
          <w:delText>ment of a</w:delText>
        </w:r>
        <w:r w:rsidR="00A814CF" w:rsidRPr="003B1957" w:rsidDel="00B64986">
          <w:rPr>
            <w:rFonts w:ascii="Times New Roman" w:eastAsia="Times New Roman" w:hAnsi="Times New Roman" w:cs="Times New Roman"/>
          </w:rPr>
          <w:delText xml:space="preserve"> biological assay </w:delText>
        </w:r>
        <w:r w:rsidR="007357AC" w:rsidDel="00B64986">
          <w:rPr>
            <w:rFonts w:ascii="Times New Roman" w:eastAsia="Times New Roman" w:hAnsi="Times New Roman" w:cs="Times New Roman"/>
          </w:rPr>
          <w:delText xml:space="preserve">to test the mortality rate and fecundity of adult </w:delText>
        </w:r>
        <w:r w:rsidR="007357AC" w:rsidDel="00B64986">
          <w:rPr>
            <w:rFonts w:ascii="Times New Roman" w:eastAsia="Times New Roman" w:hAnsi="Times New Roman" w:cs="Times New Roman"/>
            <w:i/>
          </w:rPr>
          <w:delText xml:space="preserve">Trichogramma </w:delText>
        </w:r>
        <w:r w:rsidR="007357AC" w:rsidDel="00B64986">
          <w:rPr>
            <w:rFonts w:ascii="Times New Roman" w:eastAsia="Times New Roman" w:hAnsi="Times New Roman" w:cs="Times New Roman"/>
          </w:rPr>
          <w:delText>sp. when provided nectar from Florida wildflower species</w:delText>
        </w:r>
        <w:r w:rsidR="005B3958" w:rsidDel="00B64986">
          <w:rPr>
            <w:rFonts w:ascii="Times New Roman" w:eastAsia="Times New Roman" w:hAnsi="Times New Roman" w:cs="Times New Roman"/>
          </w:rPr>
          <w:delText>.</w:delText>
        </w:r>
      </w:del>
    </w:p>
    <w:p w14:paraId="2DABE026" w14:textId="38092A4F" w:rsidR="005B3958" w:rsidDel="00B64986" w:rsidRDefault="005B3958">
      <w:pPr>
        <w:tabs>
          <w:tab w:val="left" w:pos="180"/>
        </w:tabs>
        <w:ind w:right="-36"/>
        <w:rPr>
          <w:del w:id="656" w:author="Brown,James T" w:date="2020-03-11T11:30:00Z"/>
          <w:rFonts w:ascii="Times New Roman" w:eastAsia="Times New Roman" w:hAnsi="Times New Roman" w:cs="Times New Roman"/>
        </w:rPr>
        <w:pPrChange w:id="657" w:author="Brown,James T" w:date="2020-03-11T11:51:00Z">
          <w:pPr>
            <w:ind w:firstLine="720"/>
          </w:pPr>
        </w:pPrChange>
      </w:pPr>
    </w:p>
    <w:p w14:paraId="30162202" w14:textId="329F90BB" w:rsidR="005B3958" w:rsidDel="00B64986" w:rsidRDefault="003B1957">
      <w:pPr>
        <w:tabs>
          <w:tab w:val="left" w:pos="180"/>
        </w:tabs>
        <w:ind w:right="-36"/>
        <w:rPr>
          <w:del w:id="658" w:author="Brown,James T" w:date="2020-03-11T11:30:00Z"/>
          <w:rFonts w:ascii="Times New Roman" w:eastAsia="Times New Roman" w:hAnsi="Times New Roman" w:cs="Times New Roman"/>
          <w:bCs/>
        </w:rPr>
        <w:pPrChange w:id="659" w:author="Brown,James T" w:date="2020-03-11T11:51:00Z">
          <w:pPr>
            <w:ind w:left="2250" w:hanging="2250"/>
          </w:pPr>
        </w:pPrChange>
      </w:pPr>
      <w:del w:id="660" w:author="Brown,James T" w:date="2020-03-11T11:30:00Z">
        <w:r w:rsidRPr="003B1957" w:rsidDel="00B64986">
          <w:rPr>
            <w:rFonts w:ascii="Times New Roman" w:eastAsia="Times New Roman" w:hAnsi="Times New Roman" w:cs="Times New Roman"/>
          </w:rPr>
          <w:delText>06/2011</w:delText>
        </w:r>
        <w:r w:rsidR="005B3958" w:rsidDel="00B64986">
          <w:rPr>
            <w:rFonts w:ascii="Times New Roman" w:eastAsia="Times New Roman" w:hAnsi="Times New Roman" w:cs="Times New Roman"/>
          </w:rPr>
          <w:delText xml:space="preserve"> - </w:delText>
        </w:r>
        <w:r w:rsidRPr="003B1957" w:rsidDel="00B64986">
          <w:rPr>
            <w:rFonts w:ascii="Times New Roman" w:eastAsia="Times New Roman" w:hAnsi="Times New Roman" w:cs="Times New Roman"/>
          </w:rPr>
          <w:delText>08/2011</w:delText>
        </w:r>
        <w:r w:rsidRPr="003B1957" w:rsidDel="00B64986">
          <w:rPr>
            <w:rFonts w:ascii="Times New Roman" w:eastAsia="Times New Roman" w:hAnsi="Times New Roman" w:cs="Times New Roman"/>
          </w:rPr>
          <w:tab/>
        </w:r>
        <w:r w:rsidRPr="003B1957" w:rsidDel="00B64986">
          <w:rPr>
            <w:rFonts w:ascii="Times New Roman" w:eastAsia="Times New Roman" w:hAnsi="Times New Roman" w:cs="Times New Roman"/>
            <w:b/>
          </w:rPr>
          <w:delText>Special Volunteer.</w:delText>
        </w:r>
        <w:r w:rsidRPr="003B1957" w:rsidDel="00B64986">
          <w:rPr>
            <w:rFonts w:ascii="Times New Roman" w:eastAsia="Times New Roman" w:hAnsi="Times New Roman" w:cs="Times New Roman"/>
            <w:b/>
          </w:rPr>
          <w:tab/>
        </w:r>
      </w:del>
      <w:ins w:id="661" w:author="Nicholas Homziak" w:date="2020-03-10T15:02:00Z">
        <w:del w:id="662" w:author="Brown,James T" w:date="2020-03-11T11:30:00Z">
          <w:r w:rsidR="00D70343" w:rsidDel="00B64986">
            <w:rPr>
              <w:rFonts w:ascii="Times New Roman" w:eastAsia="Times New Roman" w:hAnsi="Times New Roman" w:cs="Times New Roman"/>
              <w:bCs/>
            </w:rPr>
            <w:delText xml:space="preserve">Leppla Lab, </w:delText>
          </w:r>
        </w:del>
      </w:ins>
      <w:del w:id="663" w:author="Brown,James T" w:date="2020-03-11T11:30:00Z">
        <w:r w:rsidRPr="003B1957" w:rsidDel="00B64986">
          <w:rPr>
            <w:rFonts w:ascii="Times New Roman" w:eastAsia="Times New Roman" w:hAnsi="Times New Roman" w:cs="Times New Roman"/>
          </w:rPr>
          <w:delText xml:space="preserve">NIH </w:delText>
        </w:r>
        <w:r w:rsidRPr="003B1957" w:rsidDel="00B64986">
          <w:rPr>
            <w:rFonts w:ascii="Times New Roman" w:eastAsia="Times New Roman" w:hAnsi="Times New Roman" w:cs="Times New Roman"/>
            <w:bCs/>
          </w:rPr>
          <w:delText>National Institute of Allergy and Infectious Disease, Rockville, MD.</w:delText>
        </w:r>
      </w:del>
    </w:p>
    <w:p w14:paraId="59A6253C" w14:textId="2E801613" w:rsidR="005B3958" w:rsidDel="00B64986" w:rsidRDefault="005B3958">
      <w:pPr>
        <w:tabs>
          <w:tab w:val="left" w:pos="180"/>
        </w:tabs>
        <w:ind w:right="-36"/>
        <w:rPr>
          <w:del w:id="664" w:author="Brown,James T" w:date="2020-03-11T11:30:00Z"/>
          <w:rFonts w:ascii="Times New Roman" w:eastAsia="Times New Roman" w:hAnsi="Times New Roman" w:cs="Times New Roman"/>
          <w:bCs/>
        </w:rPr>
        <w:pPrChange w:id="665" w:author="Brown,James T" w:date="2020-03-11T11:51:00Z">
          <w:pPr>
            <w:spacing w:line="276" w:lineRule="auto"/>
            <w:ind w:left="2160" w:hanging="2160"/>
          </w:pPr>
        </w:pPrChange>
      </w:pPr>
    </w:p>
    <w:p w14:paraId="110756D5" w14:textId="2256BF12" w:rsidR="00A814CF" w:rsidRPr="005B3958" w:rsidDel="00B64986" w:rsidRDefault="00B85880">
      <w:pPr>
        <w:tabs>
          <w:tab w:val="left" w:pos="180"/>
        </w:tabs>
        <w:ind w:right="-36"/>
        <w:rPr>
          <w:del w:id="666" w:author="Brown,James T" w:date="2020-03-11T11:30:00Z"/>
          <w:rFonts w:ascii="Times New Roman" w:eastAsia="Times New Roman" w:hAnsi="Times New Roman" w:cs="Times New Roman"/>
          <w:bCs/>
        </w:rPr>
        <w:pPrChange w:id="667" w:author="Brown,James T" w:date="2020-03-11T11:51:00Z">
          <w:pPr>
            <w:spacing w:line="276" w:lineRule="auto"/>
            <w:ind w:firstLine="720"/>
          </w:pPr>
        </w:pPrChange>
      </w:pPr>
      <w:commentRangeStart w:id="668"/>
      <w:del w:id="669" w:author="Brown,James T" w:date="2020-03-11T11:30:00Z">
        <w:r w:rsidDel="00B64986">
          <w:rPr>
            <w:rFonts w:ascii="Times New Roman" w:eastAsia="Times New Roman" w:hAnsi="Times New Roman" w:cs="Times New Roman"/>
            <w:bCs/>
          </w:rPr>
          <w:delText xml:space="preserve">The aim of </w:delText>
        </w:r>
        <w:r w:rsidR="007357AC" w:rsidDel="00B64986">
          <w:rPr>
            <w:rFonts w:ascii="Times New Roman" w:eastAsia="Times New Roman" w:hAnsi="Times New Roman" w:cs="Times New Roman"/>
            <w:bCs/>
          </w:rPr>
          <w:delText xml:space="preserve">Dr. Leppla’s lab </w:delText>
        </w:r>
        <w:r w:rsidDel="00B64986">
          <w:rPr>
            <w:rFonts w:ascii="Times New Roman" w:eastAsia="Times New Roman" w:hAnsi="Times New Roman" w:cs="Times New Roman"/>
            <w:bCs/>
          </w:rPr>
          <w:delText xml:space="preserve">was </w:delText>
        </w:r>
        <w:commentRangeEnd w:id="668"/>
        <w:r w:rsidR="00D70343" w:rsidDel="00B64986">
          <w:rPr>
            <w:rStyle w:val="CommentReference"/>
          </w:rPr>
          <w:commentReference w:id="668"/>
        </w:r>
        <w:r w:rsidDel="00B64986">
          <w:rPr>
            <w:rFonts w:ascii="Times New Roman" w:eastAsia="Times New Roman" w:hAnsi="Times New Roman" w:cs="Times New Roman"/>
            <w:bCs/>
          </w:rPr>
          <w:delText xml:space="preserve">to exploit the pathogenic mechanisms of the Anthrax virus to target cancer cells while </w:delText>
        </w:r>
        <w:r w:rsidDel="00B64986">
          <w:rPr>
            <w:rFonts w:ascii="Times New Roman" w:hAnsi="Times New Roman" w:cs="Times New Roman"/>
          </w:rPr>
          <w:delText>adhering</w:delText>
        </w:r>
        <w:r w:rsidRPr="003B1957" w:rsidDel="00B64986">
          <w:rPr>
            <w:rFonts w:ascii="Times New Roman" w:hAnsi="Times New Roman" w:cs="Times New Roman"/>
          </w:rPr>
          <w:delText xml:space="preserve"> to BSL-2 and BSL-3 safety guidelines</w:delText>
        </w:r>
        <w:r w:rsidDel="00B64986">
          <w:rPr>
            <w:rFonts w:ascii="Times New Roman" w:hAnsi="Times New Roman" w:cs="Times New Roman"/>
          </w:rPr>
          <w:delText xml:space="preserve">. </w:delText>
        </w:r>
        <w:r w:rsidDel="00B64986">
          <w:rPr>
            <w:rFonts w:ascii="Times New Roman" w:eastAsia="Times New Roman" w:hAnsi="Times New Roman" w:cs="Times New Roman"/>
            <w:bCs/>
          </w:rPr>
          <w:delText>As a Special Volunteer I supported these efforts by reagent solutions, passaging cell cultures, and maintaining the DNA library through cell transformation and proliferation.</w:delText>
        </w:r>
        <w:r w:rsidDel="00B64986">
          <w:rPr>
            <w:rFonts w:ascii="Times New Roman" w:hAnsi="Times New Roman" w:cs="Times New Roman"/>
          </w:rPr>
          <w:delText xml:space="preserve"> </w:delText>
        </w:r>
      </w:del>
    </w:p>
    <w:p w14:paraId="39FBAC1E" w14:textId="74ECE21D" w:rsidR="00A814CF" w:rsidRPr="003B1957" w:rsidDel="00B64986" w:rsidRDefault="00A814CF">
      <w:pPr>
        <w:tabs>
          <w:tab w:val="left" w:pos="180"/>
        </w:tabs>
        <w:ind w:right="-36"/>
        <w:rPr>
          <w:del w:id="670" w:author="Brown,James T" w:date="2020-03-11T11:30:00Z"/>
          <w:rFonts w:ascii="Times New Roman" w:eastAsia="Times New Roman" w:hAnsi="Times New Roman" w:cs="Times New Roman"/>
          <w:b/>
          <w:bCs/>
        </w:rPr>
        <w:pPrChange w:id="671" w:author="Brown,James T" w:date="2020-03-11T11:51:00Z">
          <w:pPr>
            <w:shd w:val="clear" w:color="auto" w:fill="FFFFFF"/>
            <w:spacing w:line="276" w:lineRule="auto"/>
          </w:pPr>
        </w:pPrChange>
      </w:pPr>
    </w:p>
    <w:p w14:paraId="40DD26E1" w14:textId="302234E6" w:rsidR="003B1957" w:rsidDel="00B64986" w:rsidRDefault="003B1957">
      <w:pPr>
        <w:tabs>
          <w:tab w:val="left" w:pos="180"/>
        </w:tabs>
        <w:ind w:right="-36"/>
        <w:rPr>
          <w:del w:id="672" w:author="Brown,James T" w:date="2020-03-11T11:30:00Z"/>
          <w:rFonts w:ascii="Times New Roman" w:eastAsia="Times New Roman" w:hAnsi="Times New Roman" w:cs="Times New Roman"/>
          <w:bCs/>
        </w:rPr>
        <w:pPrChange w:id="673" w:author="Brown,James T" w:date="2020-03-11T11:51:00Z">
          <w:pPr>
            <w:spacing w:line="276" w:lineRule="auto"/>
            <w:ind w:left="2250" w:hanging="2250"/>
          </w:pPr>
        </w:pPrChange>
      </w:pPr>
      <w:del w:id="674" w:author="Brown,James T" w:date="2020-03-11T11:30:00Z">
        <w:r w:rsidRPr="003B1957" w:rsidDel="00B64986">
          <w:rPr>
            <w:rFonts w:ascii="Times New Roman" w:eastAsia="Times New Roman" w:hAnsi="Times New Roman" w:cs="Times New Roman"/>
            <w:bCs/>
          </w:rPr>
          <w:delText>02/2002-02/2008</w:delText>
        </w:r>
        <w:r w:rsidRPr="003B1957" w:rsidDel="00B64986">
          <w:rPr>
            <w:rFonts w:ascii="Times New Roman" w:eastAsia="Times New Roman" w:hAnsi="Times New Roman" w:cs="Times New Roman"/>
            <w:bCs/>
          </w:rPr>
          <w:tab/>
        </w:r>
        <w:commentRangeStart w:id="675"/>
        <w:r w:rsidRPr="003B1957" w:rsidDel="00B64986">
          <w:rPr>
            <w:rFonts w:ascii="Times New Roman" w:eastAsia="Times New Roman" w:hAnsi="Times New Roman" w:cs="Times New Roman"/>
            <w:b/>
            <w:bCs/>
          </w:rPr>
          <w:delText>Air Defense C41 Tactical Operations Sergeant</w:delText>
        </w:r>
        <w:commentRangeEnd w:id="675"/>
        <w:r w:rsidR="00F61CD7" w:rsidDel="00B64986">
          <w:rPr>
            <w:rStyle w:val="CommentReference"/>
          </w:rPr>
          <w:commentReference w:id="675"/>
        </w:r>
        <w:r w:rsidRPr="003B1957" w:rsidDel="00B64986">
          <w:rPr>
            <w:rFonts w:ascii="Times New Roman" w:eastAsia="Times New Roman" w:hAnsi="Times New Roman" w:cs="Times New Roman"/>
            <w:b/>
            <w:bCs/>
          </w:rPr>
          <w:delText>.</w:delText>
        </w:r>
        <w:r w:rsidRPr="003B1957" w:rsidDel="00B64986">
          <w:rPr>
            <w:rFonts w:ascii="Times New Roman" w:eastAsia="Times New Roman" w:hAnsi="Times New Roman" w:cs="Times New Roman"/>
            <w:b/>
            <w:bCs/>
          </w:rPr>
          <w:tab/>
        </w:r>
        <w:r w:rsidRPr="003B1957" w:rsidDel="00B64986">
          <w:rPr>
            <w:rFonts w:ascii="Times New Roman" w:eastAsia="Times New Roman" w:hAnsi="Times New Roman" w:cs="Times New Roman"/>
            <w:bCs/>
          </w:rPr>
          <w:delText>US Army National Guard, West Palm Beach, FL.</w:delText>
        </w:r>
      </w:del>
    </w:p>
    <w:p w14:paraId="58583FA4" w14:textId="2B54329F" w:rsidR="00CB0B1E" w:rsidRPr="003B1957" w:rsidDel="00B64986" w:rsidRDefault="00CB0B1E">
      <w:pPr>
        <w:tabs>
          <w:tab w:val="left" w:pos="180"/>
        </w:tabs>
        <w:ind w:right="-36"/>
        <w:rPr>
          <w:del w:id="676" w:author="Brown,James T" w:date="2020-03-11T11:30:00Z"/>
          <w:rFonts w:ascii="Times New Roman" w:eastAsia="Times New Roman" w:hAnsi="Times New Roman" w:cs="Times New Roman"/>
          <w:bCs/>
        </w:rPr>
        <w:pPrChange w:id="677" w:author="Brown,James T" w:date="2020-03-11T11:51:00Z">
          <w:pPr>
            <w:spacing w:line="276" w:lineRule="auto"/>
            <w:ind w:left="2160" w:hanging="2160"/>
          </w:pPr>
        </w:pPrChange>
      </w:pPr>
    </w:p>
    <w:p w14:paraId="727645B4" w14:textId="44CACAD0" w:rsidR="003B1957" w:rsidRPr="003B1957" w:rsidRDefault="00B37DD7">
      <w:pPr>
        <w:tabs>
          <w:tab w:val="left" w:pos="180"/>
        </w:tabs>
        <w:ind w:right="-36"/>
        <w:rPr>
          <w:rFonts w:ascii="Times New Roman" w:eastAsia="Times New Roman" w:hAnsi="Times New Roman" w:cs="Times New Roman"/>
          <w:bCs/>
        </w:rPr>
        <w:pPrChange w:id="678" w:author="Brown,James T" w:date="2020-03-11T11:51:00Z">
          <w:pPr>
            <w:shd w:val="clear" w:color="auto" w:fill="FFFFFF"/>
            <w:spacing w:line="276" w:lineRule="auto"/>
            <w:ind w:firstLine="720"/>
          </w:pPr>
        </w:pPrChange>
      </w:pPr>
      <w:del w:id="679" w:author="Brown,James T" w:date="2020-03-11T11:30:00Z">
        <w:r w:rsidDel="00B64986">
          <w:rPr>
            <w:rFonts w:ascii="Times New Roman" w:eastAsia="Times New Roman" w:hAnsi="Times New Roman" w:cs="Times New Roman"/>
            <w:bCs/>
          </w:rPr>
          <w:delText xml:space="preserve">The role of a Sergeant in the US Army is to lead </w:delText>
        </w:r>
      </w:del>
      <w:ins w:id="680" w:author="Nicholas Homziak" w:date="2020-03-10T15:04:00Z">
        <w:del w:id="681" w:author="Brown,James T" w:date="2020-03-11T11:30:00Z">
          <w:r w:rsidR="00D70343" w:rsidDel="00B64986">
            <w:rPr>
              <w:rFonts w:ascii="Times New Roman" w:eastAsia="Times New Roman" w:hAnsi="Times New Roman" w:cs="Times New Roman"/>
              <w:bCs/>
            </w:rPr>
            <w:delText xml:space="preserve">and </w:delText>
          </w:r>
        </w:del>
      </w:ins>
      <w:del w:id="682" w:author="Brown,James T" w:date="2020-03-11T11:30:00Z">
        <w:r w:rsidDel="00B64986">
          <w:rPr>
            <w:rFonts w:ascii="Times New Roman" w:eastAsia="Times New Roman" w:hAnsi="Times New Roman" w:cs="Times New Roman"/>
            <w:bCs/>
          </w:rPr>
          <w:delText>supervise lower enlisted personnel by example I s</w:delText>
        </w:r>
        <w:r w:rsidR="003B1957" w:rsidRPr="003B1957" w:rsidDel="00B64986">
          <w:rPr>
            <w:rFonts w:ascii="Times New Roman" w:eastAsia="Times New Roman" w:hAnsi="Times New Roman" w:cs="Times New Roman"/>
            <w:bCs/>
          </w:rPr>
          <w:delText>upervised</w:delText>
        </w:r>
        <w:r w:rsidDel="00B64986">
          <w:rPr>
            <w:rFonts w:ascii="Times New Roman" w:eastAsia="Times New Roman" w:hAnsi="Times New Roman" w:cs="Times New Roman"/>
            <w:bCs/>
          </w:rPr>
          <w:delText xml:space="preserve"> the daily activities of</w:delText>
        </w:r>
        <w:r w:rsidR="003B1957" w:rsidRPr="003B1957" w:rsidDel="00B64986">
          <w:rPr>
            <w:rFonts w:ascii="Times New Roman" w:eastAsia="Times New Roman" w:hAnsi="Times New Roman" w:cs="Times New Roman"/>
            <w:bCs/>
          </w:rPr>
          <w:delText xml:space="preserve"> </w:delText>
        </w:r>
        <w:r w:rsidDel="00B64986">
          <w:rPr>
            <w:rFonts w:ascii="Times New Roman" w:eastAsia="Times New Roman" w:hAnsi="Times New Roman" w:cs="Times New Roman"/>
            <w:bCs/>
          </w:rPr>
          <w:delText xml:space="preserve">my squad of five soldiers </w:delText>
        </w:r>
        <w:r w:rsidR="003B1957" w:rsidRPr="003B1957" w:rsidDel="00B64986">
          <w:rPr>
            <w:rFonts w:ascii="Times New Roman" w:eastAsia="Times New Roman" w:hAnsi="Times New Roman" w:cs="Times New Roman"/>
            <w:bCs/>
          </w:rPr>
          <w:delText xml:space="preserve">within </w:delText>
        </w:r>
        <w:r w:rsidDel="00B64986">
          <w:rPr>
            <w:rFonts w:ascii="Times New Roman" w:eastAsia="Times New Roman" w:hAnsi="Times New Roman" w:cs="Times New Roman"/>
            <w:bCs/>
          </w:rPr>
          <w:delText xml:space="preserve">my </w:delText>
        </w:r>
        <w:r w:rsidR="003B1957" w:rsidRPr="003B1957" w:rsidDel="00B64986">
          <w:rPr>
            <w:rFonts w:ascii="Times New Roman" w:eastAsia="Times New Roman" w:hAnsi="Times New Roman" w:cs="Times New Roman"/>
            <w:bCs/>
          </w:rPr>
          <w:delText>platoon</w:delText>
        </w:r>
        <w:r w:rsidDel="00B64986">
          <w:rPr>
            <w:rFonts w:ascii="Times New Roman" w:eastAsia="Times New Roman" w:hAnsi="Times New Roman" w:cs="Times New Roman"/>
            <w:bCs/>
          </w:rPr>
          <w:delText xml:space="preserve">. In my position I was selected as a Mission Readiness Representative and deployed to the training site to prepare </w:delText>
        </w:r>
        <w:r w:rsidR="003B1957" w:rsidRPr="003B1957" w:rsidDel="00B64986">
          <w:rPr>
            <w:rFonts w:ascii="Times New Roman" w:eastAsia="Times New Roman" w:hAnsi="Times New Roman" w:cs="Times New Roman"/>
            <w:bCs/>
          </w:rPr>
          <w:delText xml:space="preserve">soldiers for the live </w:delText>
        </w:r>
      </w:del>
      <w:ins w:id="683" w:author="Nicholas Homziak" w:date="2020-03-11T10:50:00Z">
        <w:del w:id="684" w:author="Brown,James T" w:date="2020-03-11T11:30:00Z">
          <w:r w:rsidR="003B1957" w:rsidRPr="003B1957" w:rsidDel="00B64986">
            <w:rPr>
              <w:rFonts w:ascii="Times New Roman" w:eastAsia="Times New Roman" w:hAnsi="Times New Roman" w:cs="Times New Roman"/>
              <w:bCs/>
            </w:rPr>
            <w:delText>mission</w:delText>
          </w:r>
        </w:del>
      </w:ins>
      <w:ins w:id="685" w:author="Nicholas Homziak" w:date="2020-03-10T15:05:00Z">
        <w:del w:id="686" w:author="Brown,James T" w:date="2020-03-11T11:30:00Z">
          <w:r w:rsidR="00D70343" w:rsidDel="00B64986">
            <w:rPr>
              <w:rFonts w:ascii="Times New Roman" w:eastAsia="Times New Roman" w:hAnsi="Times New Roman" w:cs="Times New Roman"/>
              <w:bCs/>
            </w:rPr>
            <w:delText>s</w:delText>
          </w:r>
        </w:del>
      </w:ins>
      <w:del w:id="687" w:author="Brown,James T" w:date="2020-03-11T11:30:00Z">
        <w:r w:rsidR="003B1957" w:rsidRPr="003B1957" w:rsidDel="00B64986">
          <w:rPr>
            <w:rFonts w:ascii="Times New Roman" w:eastAsia="Times New Roman" w:hAnsi="Times New Roman" w:cs="Times New Roman"/>
            <w:bCs/>
          </w:rPr>
          <w:delText>mission</w:delText>
        </w:r>
        <w:r w:rsidDel="00B64986">
          <w:rPr>
            <w:rFonts w:ascii="Times New Roman" w:eastAsia="Times New Roman" w:hAnsi="Times New Roman" w:cs="Times New Roman"/>
            <w:bCs/>
          </w:rPr>
          <w:delText xml:space="preserve"> and to conduct procedural drills</w:delText>
        </w:r>
        <w:r w:rsidR="003B1957" w:rsidRPr="003B1957" w:rsidDel="00B64986">
          <w:rPr>
            <w:rFonts w:ascii="Times New Roman" w:eastAsia="Times New Roman" w:hAnsi="Times New Roman" w:cs="Times New Roman"/>
            <w:bCs/>
          </w:rPr>
          <w:delText xml:space="preserve">. </w:delText>
        </w:r>
        <w:r w:rsidDel="00B64986">
          <w:rPr>
            <w:rFonts w:ascii="Times New Roman" w:eastAsia="Times New Roman" w:hAnsi="Times New Roman" w:cs="Times New Roman"/>
            <w:bCs/>
          </w:rPr>
          <w:delText>I c</w:delText>
        </w:r>
        <w:r w:rsidR="003B1957" w:rsidRPr="003B1957" w:rsidDel="00B64986">
          <w:rPr>
            <w:rFonts w:ascii="Times New Roman" w:eastAsia="Times New Roman" w:hAnsi="Times New Roman" w:cs="Times New Roman"/>
            <w:bCs/>
          </w:rPr>
          <w:delText xml:space="preserve">reated and revised, </w:delText>
        </w:r>
        <w:r w:rsidDel="00B64986">
          <w:rPr>
            <w:rFonts w:ascii="Times New Roman" w:eastAsia="Times New Roman" w:hAnsi="Times New Roman" w:cs="Times New Roman"/>
            <w:bCs/>
          </w:rPr>
          <w:delText xml:space="preserve">mission readiness </w:delText>
        </w:r>
      </w:del>
      <w:ins w:id="688" w:author="Nicholas Homziak" w:date="2020-03-11T10:50:00Z">
        <w:del w:id="689" w:author="Brown,James T" w:date="2020-03-11T11:30:00Z">
          <w:r w:rsidDel="00B64986">
            <w:rPr>
              <w:rFonts w:ascii="Times New Roman" w:eastAsia="Times New Roman" w:hAnsi="Times New Roman" w:cs="Times New Roman"/>
              <w:bCs/>
            </w:rPr>
            <w:delText>training</w:delText>
          </w:r>
        </w:del>
      </w:ins>
      <w:ins w:id="690" w:author="Nicholas Homziak" w:date="2020-03-10T15:05:00Z">
        <w:del w:id="691" w:author="Brown,James T" w:date="2020-03-11T11:30:00Z">
          <w:r w:rsidR="00D70343" w:rsidDel="00B64986">
            <w:rPr>
              <w:rFonts w:ascii="Times New Roman" w:eastAsia="Times New Roman" w:hAnsi="Times New Roman" w:cs="Times New Roman"/>
              <w:bCs/>
            </w:rPr>
            <w:delText>s</w:delText>
          </w:r>
        </w:del>
      </w:ins>
      <w:del w:id="692" w:author="Brown,James T" w:date="2020-03-11T11:30:00Z">
        <w:r w:rsidDel="00B64986">
          <w:rPr>
            <w:rFonts w:ascii="Times New Roman" w:eastAsia="Times New Roman" w:hAnsi="Times New Roman" w:cs="Times New Roman"/>
            <w:bCs/>
          </w:rPr>
          <w:delText>training</w:delText>
        </w:r>
        <w:r w:rsidR="003B1957" w:rsidRPr="003B1957" w:rsidDel="00B64986">
          <w:rPr>
            <w:rFonts w:ascii="Times New Roman" w:eastAsia="Times New Roman" w:hAnsi="Times New Roman" w:cs="Times New Roman"/>
            <w:bCs/>
          </w:rPr>
          <w:delText xml:space="preserve"> and reported progress to validating officials. </w:delText>
        </w:r>
        <w:r w:rsidDel="00B64986">
          <w:rPr>
            <w:rFonts w:ascii="Times New Roman" w:eastAsia="Times New Roman" w:hAnsi="Times New Roman" w:cs="Times New Roman"/>
            <w:bCs/>
          </w:rPr>
          <w:delText>In line with my duties as Air Defense Operator</w:delText>
        </w:r>
      </w:del>
      <w:ins w:id="693" w:author="Nicholas Homziak" w:date="2020-03-10T15:05:00Z">
        <w:del w:id="694" w:author="Brown,James T" w:date="2020-03-11T11:30:00Z">
          <w:r w:rsidR="00D70343" w:rsidDel="00B64986">
            <w:rPr>
              <w:rFonts w:ascii="Times New Roman" w:eastAsia="Times New Roman" w:hAnsi="Times New Roman" w:cs="Times New Roman"/>
              <w:bCs/>
            </w:rPr>
            <w:delText>,</w:delText>
          </w:r>
        </w:del>
      </w:ins>
      <w:del w:id="695" w:author="Brown,James T" w:date="2020-03-11T11:30:00Z">
        <w:r w:rsidDel="00B64986">
          <w:rPr>
            <w:rFonts w:ascii="Times New Roman" w:eastAsia="Times New Roman" w:hAnsi="Times New Roman" w:cs="Times New Roman"/>
            <w:bCs/>
          </w:rPr>
          <w:delText xml:space="preserve"> I i</w:delText>
        </w:r>
        <w:r w:rsidR="003B1957" w:rsidRPr="003B1957" w:rsidDel="00B64986">
          <w:rPr>
            <w:rFonts w:ascii="Times New Roman" w:eastAsia="Times New Roman" w:hAnsi="Times New Roman" w:cs="Times New Roman"/>
            <w:bCs/>
          </w:rPr>
          <w:delText>nventoried and destroyed classified material</w:delText>
        </w:r>
        <w:r w:rsidDel="00B64986">
          <w:rPr>
            <w:rFonts w:ascii="Times New Roman" w:eastAsia="Times New Roman" w:hAnsi="Times New Roman" w:cs="Times New Roman"/>
            <w:bCs/>
          </w:rPr>
          <w:delText xml:space="preserve">, </w:delText>
        </w:r>
        <w:r w:rsidR="003B1957" w:rsidRPr="003B1957" w:rsidDel="00B64986">
          <w:rPr>
            <w:rFonts w:ascii="Times New Roman" w:eastAsia="Times New Roman" w:hAnsi="Times New Roman" w:cs="Times New Roman"/>
            <w:bCs/>
          </w:rPr>
          <w:delText>performed security functions</w:delText>
        </w:r>
        <w:r w:rsidDel="00B64986">
          <w:rPr>
            <w:rFonts w:ascii="Times New Roman" w:eastAsia="Times New Roman" w:hAnsi="Times New Roman" w:cs="Times New Roman"/>
            <w:bCs/>
          </w:rPr>
          <w:delText>, d</w:delText>
        </w:r>
        <w:r w:rsidR="003B1957" w:rsidRPr="003B1957" w:rsidDel="00B64986">
          <w:rPr>
            <w:rFonts w:ascii="Times New Roman" w:eastAsia="Times New Roman" w:hAnsi="Times New Roman" w:cs="Times New Roman"/>
            <w:bCs/>
          </w:rPr>
          <w:delText>etected</w:delText>
        </w:r>
      </w:del>
      <w:ins w:id="696" w:author="Nicholas Homziak" w:date="2020-03-10T15:08:00Z">
        <w:del w:id="697" w:author="Brown,James T" w:date="2020-03-11T11:30:00Z">
          <w:r w:rsidR="00D70343" w:rsidDel="00B64986">
            <w:rPr>
              <w:rFonts w:ascii="Times New Roman" w:eastAsia="Times New Roman" w:hAnsi="Times New Roman" w:cs="Times New Roman"/>
              <w:bCs/>
            </w:rPr>
            <w:delText xml:space="preserve"> and</w:delText>
          </w:r>
        </w:del>
      </w:ins>
      <w:del w:id="698" w:author="Brown,James T" w:date="2020-03-11T11:30:00Z">
        <w:r w:rsidR="003B1957" w:rsidRPr="003B1957" w:rsidDel="00B64986">
          <w:rPr>
            <w:rFonts w:ascii="Times New Roman" w:eastAsia="Times New Roman" w:hAnsi="Times New Roman" w:cs="Times New Roman"/>
            <w:bCs/>
          </w:rPr>
          <w:delText xml:space="preserve">, identified aircraft, and </w:delText>
        </w:r>
        <w:r w:rsidDel="00B64986">
          <w:rPr>
            <w:rFonts w:ascii="Times New Roman" w:eastAsia="Times New Roman" w:hAnsi="Times New Roman" w:cs="Times New Roman"/>
            <w:bCs/>
          </w:rPr>
          <w:delText xml:space="preserve">distributed </w:delText>
        </w:r>
        <w:r w:rsidR="00E42DAD" w:rsidDel="00B64986">
          <w:rPr>
            <w:rFonts w:ascii="Times New Roman" w:eastAsia="Times New Roman" w:hAnsi="Times New Roman" w:cs="Times New Roman"/>
            <w:bCs/>
          </w:rPr>
          <w:delText>operation</w:delText>
        </w:r>
        <w:r w:rsidR="003B1957" w:rsidRPr="003B1957" w:rsidDel="00B64986">
          <w:rPr>
            <w:rFonts w:ascii="Times New Roman" w:eastAsia="Times New Roman" w:hAnsi="Times New Roman" w:cs="Times New Roman"/>
            <w:bCs/>
          </w:rPr>
          <w:delText xml:space="preserve"> information </w:delText>
        </w:r>
        <w:r w:rsidR="00E42DAD" w:rsidDel="00B64986">
          <w:rPr>
            <w:rFonts w:ascii="Times New Roman" w:eastAsia="Times New Roman" w:hAnsi="Times New Roman" w:cs="Times New Roman"/>
            <w:bCs/>
          </w:rPr>
          <w:delText>to other military branches</w:delText>
        </w:r>
        <w:r w:rsidR="003B1957" w:rsidRPr="003B1957" w:rsidDel="00B64986">
          <w:rPr>
            <w:rFonts w:ascii="Times New Roman" w:eastAsia="Times New Roman" w:hAnsi="Times New Roman" w:cs="Times New Roman"/>
            <w:bCs/>
          </w:rPr>
          <w:delText xml:space="preserve">. </w:delText>
        </w:r>
      </w:del>
    </w:p>
    <w:sectPr w:rsidR="003B1957" w:rsidRPr="003B1957" w:rsidSect="00ED439D">
      <w:headerReference w:type="default" r:id="rId11"/>
      <w:footerReference w:type="even" r:id="rId12"/>
      <w:footerReference w:type="default" r:id="rId13"/>
      <w:pgSz w:w="12240" w:h="15840"/>
      <w:pgMar w:top="1440" w:right="1440" w:bottom="1440" w:left="1440" w:header="36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Chandra Earl" w:date="2020-03-10T11:46:00Z" w:initials="CE">
    <w:p w14:paraId="348A0CEE" w14:textId="6C18AECB" w:rsidR="00F330ED" w:rsidRDefault="00F330ED">
      <w:pPr>
        <w:pStyle w:val="CommentText"/>
      </w:pPr>
      <w:r>
        <w:rPr>
          <w:rStyle w:val="CommentReference"/>
        </w:rPr>
        <w:annotationRef/>
      </w:r>
      <w:r>
        <w:t>I don’t think you need a title</w:t>
      </w:r>
      <w:r w:rsidR="00DA0985">
        <w:t>.</w:t>
      </w:r>
    </w:p>
  </w:comment>
  <w:comment w:id="10" w:author="Chandra Earl" w:date="2020-03-10T11:53:00Z" w:initials="CE">
    <w:p w14:paraId="65F3B585" w14:textId="071A0A35" w:rsidR="00F330ED" w:rsidRDefault="00F330ED">
      <w:pPr>
        <w:pStyle w:val="CommentText"/>
      </w:pPr>
      <w:r>
        <w:rPr>
          <w:rStyle w:val="CommentReference"/>
        </w:rPr>
        <w:annotationRef/>
      </w:r>
      <w:r>
        <w:t>Your name should be the biggest thing</w:t>
      </w:r>
      <w:r w:rsidR="00DA0985">
        <w:t xml:space="preserve"> on your resume!</w:t>
      </w:r>
    </w:p>
  </w:comment>
  <w:comment w:id="11" w:author="Brown,James T" w:date="2020-03-11T10:51:00Z" w:initials="BT">
    <w:p w14:paraId="234B0D2F" w14:textId="1296F916" w:rsidR="00741835" w:rsidRDefault="00741835">
      <w:pPr>
        <w:pStyle w:val="CommentText"/>
      </w:pPr>
      <w:r>
        <w:rPr>
          <w:rStyle w:val="CommentReference"/>
        </w:rPr>
        <w:annotationRef/>
      </w:r>
      <w:r>
        <w:t>I thought it was pretty big already but let’s go bigger!</w:t>
      </w:r>
    </w:p>
  </w:comment>
  <w:comment w:id="17" w:author="Chandra Earl" w:date="2020-03-10T11:56:00Z" w:initials="CE">
    <w:p w14:paraId="0D0654F8" w14:textId="0AF08089" w:rsidR="00DA0985" w:rsidRDefault="00DA0985">
      <w:pPr>
        <w:pStyle w:val="CommentText"/>
      </w:pPr>
      <w:r>
        <w:rPr>
          <w:rStyle w:val="CommentReference"/>
        </w:rPr>
        <w:annotationRef/>
      </w:r>
      <w:r>
        <w:t xml:space="preserve">I added a </w:t>
      </w:r>
      <w:proofErr w:type="spellStart"/>
      <w:r>
        <w:t>mailto</w:t>
      </w:r>
      <w:proofErr w:type="spellEnd"/>
      <w:r>
        <w:t>: hyperlink to your email address</w:t>
      </w:r>
    </w:p>
  </w:comment>
  <w:comment w:id="18" w:author="Brown,James T" w:date="2020-03-11T10:52:00Z" w:initials="BT">
    <w:p w14:paraId="6ACE9976" w14:textId="1272E485" w:rsidR="00741835" w:rsidRDefault="00741835">
      <w:pPr>
        <w:pStyle w:val="CommentText"/>
      </w:pPr>
      <w:r>
        <w:rPr>
          <w:rStyle w:val="CommentReference"/>
        </w:rPr>
        <w:annotationRef/>
      </w:r>
      <w:r>
        <w:t>This is a great addition. Thank you</w:t>
      </w:r>
    </w:p>
  </w:comment>
  <w:comment w:id="85" w:author="Nicholas Homziak" w:date="2020-03-10T14:45:00Z" w:initials="NTH">
    <w:p w14:paraId="11D43755" w14:textId="4B75FC06" w:rsidR="00D70343" w:rsidRDefault="00D70343">
      <w:pPr>
        <w:pStyle w:val="CommentText"/>
      </w:pPr>
      <w:r>
        <w:rPr>
          <w:rStyle w:val="CommentReference"/>
        </w:rPr>
        <w:annotationRef/>
      </w:r>
      <w:r>
        <w:t xml:space="preserve">PhD, University of Florida, 2019-Present? </w:t>
      </w:r>
    </w:p>
  </w:comment>
  <w:comment w:id="86" w:author="Brown,James T" w:date="2020-03-11T10:55:00Z" w:initials="BT">
    <w:p w14:paraId="12A02459" w14:textId="56763AA8" w:rsidR="009E1EF0" w:rsidRDefault="009E1EF0">
      <w:pPr>
        <w:pStyle w:val="CommentText"/>
      </w:pPr>
      <w:r>
        <w:rPr>
          <w:rStyle w:val="CommentReference"/>
        </w:rPr>
        <w:annotationRef/>
      </w:r>
      <w:r>
        <w:t>Addition made.</w:t>
      </w:r>
    </w:p>
  </w:comment>
  <w:comment w:id="122" w:author="Chandra Earl" w:date="2020-03-10T11:59:00Z" w:initials="CE">
    <w:p w14:paraId="1C26C999" w14:textId="4D6A48B9" w:rsidR="00DA0985" w:rsidRDefault="00DA0985">
      <w:pPr>
        <w:pStyle w:val="CommentText"/>
      </w:pPr>
      <w:r>
        <w:rPr>
          <w:rStyle w:val="CommentReference"/>
        </w:rPr>
        <w:annotationRef/>
      </w:r>
      <w:r>
        <w:t>You should emphasize the most important parts of your cv – the parts that will stand out at a glance</w:t>
      </w:r>
    </w:p>
  </w:comment>
  <w:comment w:id="136" w:author="Nicholas Homziak" w:date="2020-03-10T14:53:00Z" w:initials="NTH">
    <w:p w14:paraId="7C6ADAEF" w14:textId="6ADB6DCB" w:rsidR="00D70343" w:rsidRDefault="00D70343">
      <w:pPr>
        <w:pStyle w:val="CommentText"/>
      </w:pPr>
      <w:r>
        <w:rPr>
          <w:rStyle w:val="CommentReference"/>
        </w:rPr>
        <w:annotationRef/>
      </w:r>
      <w:r>
        <w:t>Might be good to add month of enrollment and month of graduation</w:t>
      </w:r>
    </w:p>
  </w:comment>
  <w:comment w:id="137" w:author="Brown,James T" w:date="2020-03-11T10:58:00Z" w:initials="BT">
    <w:p w14:paraId="40F8F6AC" w14:textId="1ECE3522" w:rsidR="009E1EF0" w:rsidRDefault="009E1EF0">
      <w:pPr>
        <w:pStyle w:val="CommentText"/>
      </w:pPr>
      <w:r>
        <w:rPr>
          <w:rStyle w:val="CommentReference"/>
        </w:rPr>
        <w:annotationRef/>
      </w:r>
      <w:r w:rsidR="00E541B3">
        <w:rPr>
          <w:rStyle w:val="CommentReference"/>
        </w:rPr>
        <w:t>Month added</w:t>
      </w:r>
    </w:p>
  </w:comment>
  <w:comment w:id="156" w:author="Chandra Earl" w:date="2020-03-10T12:01:00Z" w:initials="CE">
    <w:p w14:paraId="44F39227" w14:textId="5D0F4B05" w:rsidR="00DA0985" w:rsidRDefault="00DA0985">
      <w:pPr>
        <w:pStyle w:val="CommentText"/>
      </w:pPr>
      <w:r>
        <w:rPr>
          <w:rStyle w:val="CommentReference"/>
        </w:rPr>
        <w:annotationRef/>
      </w:r>
      <w:r>
        <w:t>I think you should remove this – it makes it seem like he is your PhD advisor</w:t>
      </w:r>
    </w:p>
  </w:comment>
  <w:comment w:id="157" w:author="Brown,James T" w:date="2020-03-11T11:03:00Z" w:initials="BT">
    <w:p w14:paraId="38469672" w14:textId="2D7700C2" w:rsidR="004E0152" w:rsidRDefault="004E0152">
      <w:pPr>
        <w:pStyle w:val="CommentText"/>
      </w:pPr>
      <w:r>
        <w:rPr>
          <w:rStyle w:val="CommentReference"/>
        </w:rPr>
        <w:annotationRef/>
      </w:r>
      <w:r>
        <w:t>I agree. I added “Dr.” to the  name instead</w:t>
      </w:r>
    </w:p>
  </w:comment>
  <w:comment w:id="164" w:author="Chandra Earl" w:date="2020-03-10T12:05:00Z" w:initials="CE">
    <w:p w14:paraId="5FB60248" w14:textId="63B5CEE4" w:rsidR="00775DA5" w:rsidRDefault="00775DA5">
      <w:pPr>
        <w:pStyle w:val="CommentText"/>
      </w:pPr>
      <w:r>
        <w:rPr>
          <w:rStyle w:val="CommentReference"/>
        </w:rPr>
        <w:annotationRef/>
      </w:r>
      <w:r>
        <w:t>Should this be Bachelor of Science?</w:t>
      </w:r>
    </w:p>
  </w:comment>
  <w:comment w:id="165" w:author="Brown,James T" w:date="2020-03-11T11:03:00Z" w:initials="BT">
    <w:p w14:paraId="108DAD77" w14:textId="76A621BC" w:rsidR="004E0152" w:rsidRDefault="004E0152">
      <w:pPr>
        <w:pStyle w:val="CommentText"/>
      </w:pPr>
      <w:r>
        <w:rPr>
          <w:rStyle w:val="CommentReference"/>
        </w:rPr>
        <w:annotationRef/>
      </w:r>
      <w:r>
        <w:t>Yes, correction made</w:t>
      </w:r>
    </w:p>
  </w:comment>
  <w:comment w:id="209" w:author="Chandra Earl" w:date="2020-03-10T12:25:00Z" w:initials="CE">
    <w:p w14:paraId="76728A20" w14:textId="77777777" w:rsidR="00B64986" w:rsidRDefault="00B64986" w:rsidP="00B64986">
      <w:pPr>
        <w:pStyle w:val="CommentText"/>
      </w:pPr>
      <w:r>
        <w:rPr>
          <w:rStyle w:val="CommentReference"/>
        </w:rPr>
        <w:annotationRef/>
      </w:r>
      <w:r>
        <w:t>Maybe move this section after the education section</w:t>
      </w:r>
    </w:p>
  </w:comment>
  <w:comment w:id="210" w:author="Brown,James T" w:date="2020-03-11T11:43:00Z" w:initials="BT">
    <w:p w14:paraId="2E1C8634" w14:textId="32CB53D2" w:rsidR="00952290" w:rsidRDefault="00952290">
      <w:pPr>
        <w:pStyle w:val="CommentText"/>
      </w:pPr>
      <w:r>
        <w:rPr>
          <w:rStyle w:val="CommentReference"/>
        </w:rPr>
        <w:annotationRef/>
      </w:r>
      <w:r>
        <w:t>I think you are right</w:t>
      </w:r>
    </w:p>
  </w:comment>
  <w:comment w:id="216" w:author="Chandra Earl" w:date="2020-03-10T12:32:00Z" w:initials="CE">
    <w:p w14:paraId="2329F1E0" w14:textId="77777777" w:rsidR="00B64986" w:rsidRDefault="00B64986" w:rsidP="00B64986">
      <w:pPr>
        <w:pStyle w:val="CommentText"/>
      </w:pPr>
      <w:r>
        <w:rPr>
          <w:rStyle w:val="CommentReference"/>
        </w:rPr>
        <w:annotationRef/>
      </w:r>
      <w:r>
        <w:t>I personally like this style of  laying things out.</w:t>
      </w:r>
    </w:p>
  </w:comment>
  <w:comment w:id="217" w:author="Brown,James T" w:date="2020-03-11T11:47:00Z" w:initials="BT">
    <w:p w14:paraId="11874DAC" w14:textId="734A57B7" w:rsidR="00AF54EC" w:rsidRDefault="00AF54EC">
      <w:pPr>
        <w:pStyle w:val="CommentText"/>
      </w:pPr>
      <w:r>
        <w:rPr>
          <w:rStyle w:val="CommentReference"/>
        </w:rPr>
        <w:annotationRef/>
      </w:r>
      <w:r>
        <w:t>Thank you</w:t>
      </w:r>
    </w:p>
  </w:comment>
  <w:comment w:id="235" w:author="Nicholas Homziak" w:date="2020-03-10T14:57:00Z" w:initials="NTH">
    <w:p w14:paraId="1B30E8C8" w14:textId="77777777" w:rsidR="00B64986" w:rsidRDefault="00B64986" w:rsidP="00B64986">
      <w:pPr>
        <w:pStyle w:val="CommentText"/>
      </w:pPr>
      <w:r>
        <w:rPr>
          <w:rStyle w:val="CommentReference"/>
        </w:rPr>
        <w:annotationRef/>
      </w:r>
      <w:r>
        <w:t xml:space="preserve">What were you training the undergrads to do? </w:t>
      </w:r>
    </w:p>
  </w:comment>
  <w:comment w:id="236" w:author="Brown,James T" w:date="2020-03-11T11:44:00Z" w:initials="BT">
    <w:p w14:paraId="78D4E566" w14:textId="252FC542" w:rsidR="00952290" w:rsidRDefault="00952290">
      <w:pPr>
        <w:pStyle w:val="CommentText"/>
      </w:pPr>
      <w:r>
        <w:rPr>
          <w:rStyle w:val="CommentReference"/>
        </w:rPr>
        <w:annotationRef/>
      </w:r>
      <w:r>
        <w:t>I added some context to this statement</w:t>
      </w:r>
    </w:p>
  </w:comment>
  <w:comment w:id="246" w:author="Nicholas Homziak" w:date="2020-03-10T14:56:00Z" w:initials="NTH">
    <w:p w14:paraId="3E5F024B" w14:textId="77777777" w:rsidR="00B64986" w:rsidRDefault="00B64986" w:rsidP="00B64986">
      <w:pPr>
        <w:pStyle w:val="CommentText"/>
      </w:pPr>
      <w:r>
        <w:rPr>
          <w:rStyle w:val="CommentReference"/>
        </w:rPr>
        <w:annotationRef/>
      </w:r>
      <w:r>
        <w:t>Is this still your employer?</w:t>
      </w:r>
    </w:p>
  </w:comment>
  <w:comment w:id="247" w:author="Brown,James T" w:date="2020-03-11T11:45:00Z" w:initials="BT">
    <w:p w14:paraId="6710906B" w14:textId="0427247D" w:rsidR="00952290" w:rsidRDefault="00952290">
      <w:pPr>
        <w:pStyle w:val="CommentText"/>
      </w:pPr>
      <w:r>
        <w:rPr>
          <w:rStyle w:val="CommentReference"/>
        </w:rPr>
        <w:annotationRef/>
      </w:r>
      <w:r>
        <w:t>I made correction to this statement to make it past tense</w:t>
      </w:r>
    </w:p>
  </w:comment>
  <w:comment w:id="231" w:author="Chandra Earl" w:date="2020-03-10T12:33:00Z" w:initials="CE">
    <w:p w14:paraId="5DE7D594" w14:textId="77777777" w:rsidR="00B64986" w:rsidRDefault="00B64986" w:rsidP="00B64986">
      <w:pPr>
        <w:pStyle w:val="CommentText"/>
      </w:pPr>
      <w:r>
        <w:rPr>
          <w:rStyle w:val="CommentReference"/>
        </w:rPr>
        <w:annotationRef/>
      </w:r>
      <w:r>
        <w:t>I think important points in these should be bulleted. It’s quicker to find information that way.</w:t>
      </w:r>
    </w:p>
  </w:comment>
  <w:comment w:id="232" w:author="Brown,James T" w:date="2020-03-11T11:46:00Z" w:initials="BT">
    <w:p w14:paraId="1F92BBD6" w14:textId="051AEB51" w:rsidR="00952290" w:rsidRDefault="00952290">
      <w:pPr>
        <w:pStyle w:val="CommentText"/>
      </w:pPr>
      <w:r>
        <w:rPr>
          <w:rStyle w:val="CommentReference"/>
        </w:rPr>
        <w:annotationRef/>
      </w:r>
      <w:r>
        <w:t xml:space="preserve">Or maybe I should add a </w:t>
      </w:r>
      <w:r w:rsidR="00AF54EC">
        <w:t>skills section?</w:t>
      </w:r>
    </w:p>
  </w:comment>
  <w:comment w:id="292" w:author="Nicholas Homziak" w:date="2020-03-10T15:03:00Z" w:initials="NTH">
    <w:p w14:paraId="21F982E8" w14:textId="77777777" w:rsidR="00B64986" w:rsidRDefault="00B64986" w:rsidP="00B64986">
      <w:pPr>
        <w:pStyle w:val="CommentText"/>
      </w:pPr>
      <w:r>
        <w:rPr>
          <w:rStyle w:val="CommentReference"/>
        </w:rPr>
        <w:annotationRef/>
      </w:r>
      <w:r>
        <w:t>I might consider rewording this paragraph to begin with your roles as a volunteer</w:t>
      </w:r>
    </w:p>
  </w:comment>
  <w:comment w:id="314" w:author="Chandra Earl" w:date="2020-03-10T12:35:00Z" w:initials="CE">
    <w:p w14:paraId="7C1FC695" w14:textId="77777777" w:rsidR="00B64986" w:rsidRDefault="00B64986" w:rsidP="00B64986">
      <w:pPr>
        <w:pStyle w:val="CommentText"/>
      </w:pPr>
      <w:r>
        <w:rPr>
          <w:rStyle w:val="CommentReference"/>
        </w:rPr>
        <w:annotationRef/>
      </w:r>
      <w:proofErr w:type="spellStart"/>
      <w:r>
        <w:t>Whaaaaaaaaaaa</w:t>
      </w:r>
      <w:proofErr w:type="spellEnd"/>
      <w:r>
        <w:t xml:space="preserve"> super cool!</w:t>
      </w:r>
    </w:p>
  </w:comment>
  <w:comment w:id="334" w:author="Nicholas Homziak" w:date="2020-03-10T14:46:00Z" w:initials="NTH">
    <w:p w14:paraId="01C0A1F3" w14:textId="01051338" w:rsidR="00D70343" w:rsidRDefault="00D70343">
      <w:pPr>
        <w:pStyle w:val="CommentText"/>
      </w:pPr>
      <w:r>
        <w:rPr>
          <w:rStyle w:val="CommentReference"/>
        </w:rPr>
        <w:annotationRef/>
      </w:r>
      <w:r>
        <w:t>It might be good to have author names all in the same format.</w:t>
      </w:r>
    </w:p>
  </w:comment>
  <w:comment w:id="335" w:author="Brown,James T" w:date="2020-03-11T11:03:00Z" w:initials="BT">
    <w:p w14:paraId="663518A6" w14:textId="2A417CBF" w:rsidR="004E0152" w:rsidRDefault="004E0152">
      <w:pPr>
        <w:pStyle w:val="CommentText"/>
      </w:pPr>
      <w:r>
        <w:rPr>
          <w:rStyle w:val="CommentReference"/>
        </w:rPr>
        <w:annotationRef/>
      </w:r>
      <w:r>
        <w:t>Good point</w:t>
      </w:r>
    </w:p>
  </w:comment>
  <w:comment w:id="343" w:author="Chandra Earl" w:date="2020-03-10T12:11:00Z" w:initials="CE">
    <w:p w14:paraId="379E045C" w14:textId="44C23244" w:rsidR="00775DA5" w:rsidRDefault="00775DA5">
      <w:pPr>
        <w:pStyle w:val="CommentText"/>
      </w:pPr>
      <w:r>
        <w:rPr>
          <w:rStyle w:val="CommentReference"/>
        </w:rPr>
        <w:annotationRef/>
      </w:r>
      <w:r>
        <w:t xml:space="preserve">I think all your citations should be the same format. I personally think they should all look like your 2016 citation. </w:t>
      </w:r>
    </w:p>
  </w:comment>
  <w:comment w:id="377" w:author="Nicholas Homziak" w:date="2020-03-10T14:49:00Z" w:initials="NTH">
    <w:p w14:paraId="3ABF0BB5" w14:textId="2A4B25E7" w:rsidR="00D70343" w:rsidRDefault="00D70343">
      <w:pPr>
        <w:pStyle w:val="CommentText"/>
      </w:pPr>
      <w:r>
        <w:rPr>
          <w:rStyle w:val="CommentReference"/>
        </w:rPr>
        <w:annotationRef/>
      </w:r>
      <w:r>
        <w:t>Issue and page numbers</w:t>
      </w:r>
    </w:p>
  </w:comment>
  <w:comment w:id="381" w:author="Chandra Earl" w:date="2020-03-10T12:29:00Z" w:initials="CE">
    <w:p w14:paraId="6C52C9CB" w14:textId="77777777" w:rsidR="00F61CD7" w:rsidRDefault="00F61CD7">
      <w:pPr>
        <w:pStyle w:val="CommentText"/>
      </w:pPr>
      <w:r>
        <w:rPr>
          <w:rStyle w:val="CommentReference"/>
        </w:rPr>
        <w:annotationRef/>
      </w:r>
      <w:r>
        <w:t xml:space="preserve">Add in </w:t>
      </w:r>
      <w:proofErr w:type="spellStart"/>
      <w:r>
        <w:t>doi’s</w:t>
      </w:r>
      <w:proofErr w:type="spellEnd"/>
      <w:r>
        <w:t xml:space="preserve"> and hyperlink to them! </w:t>
      </w:r>
    </w:p>
  </w:comment>
  <w:comment w:id="382" w:author="Brown,James T" w:date="2020-03-11T11:16:00Z" w:initials="BT">
    <w:p w14:paraId="695E880B" w14:textId="3E07C8DA" w:rsidR="00E94F94" w:rsidRDefault="00E94F94">
      <w:pPr>
        <w:pStyle w:val="CommentText"/>
      </w:pPr>
      <w:r>
        <w:rPr>
          <w:rStyle w:val="CommentReference"/>
        </w:rPr>
        <w:annotationRef/>
      </w:r>
      <w:r>
        <w:t>Great suggestion</w:t>
      </w:r>
    </w:p>
  </w:comment>
  <w:comment w:id="396" w:author="Chandra Earl" w:date="2020-03-10T12:16:00Z" w:initials="CE">
    <w:p w14:paraId="690F427A" w14:textId="600BBA75" w:rsidR="005A37F7" w:rsidRDefault="005A37F7">
      <w:pPr>
        <w:pStyle w:val="CommentText"/>
      </w:pPr>
      <w:r>
        <w:rPr>
          <w:rStyle w:val="CommentReference"/>
        </w:rPr>
        <w:annotationRef/>
      </w:r>
      <w:r>
        <w:t>I think your titles should stand out more, by making them bold or underlined. It takes a bit of work to find them right now.</w:t>
      </w:r>
    </w:p>
  </w:comment>
  <w:comment w:id="397" w:author="Brown,James T" w:date="2020-03-11T11:17:00Z" w:initials="BT">
    <w:p w14:paraId="126AD8F5" w14:textId="0AF4F47C" w:rsidR="00E94F94" w:rsidRDefault="00E94F94">
      <w:pPr>
        <w:pStyle w:val="CommentText"/>
      </w:pPr>
      <w:r>
        <w:rPr>
          <w:rStyle w:val="CommentReference"/>
        </w:rPr>
        <w:annotationRef/>
      </w:r>
      <w:r>
        <w:t>I added bolding to the titles</w:t>
      </w:r>
    </w:p>
  </w:comment>
  <w:comment w:id="463" w:author="Chandra Earl" w:date="2020-03-10T12:20:00Z" w:initials="CE">
    <w:p w14:paraId="0B2C1D34" w14:textId="2FA3C797" w:rsidR="005A37F7" w:rsidRDefault="005A37F7">
      <w:pPr>
        <w:pStyle w:val="CommentText"/>
      </w:pPr>
      <w:r>
        <w:rPr>
          <w:rStyle w:val="CommentReference"/>
        </w:rPr>
        <w:annotationRef/>
      </w:r>
      <w:r>
        <w:t>Same here with this title</w:t>
      </w:r>
    </w:p>
  </w:comment>
  <w:comment w:id="464" w:author="Brown,James T" w:date="2020-03-11T11:22:00Z" w:initials="BT">
    <w:p w14:paraId="028E9537" w14:textId="146A865D" w:rsidR="00E834A4" w:rsidRDefault="00E834A4">
      <w:pPr>
        <w:pStyle w:val="CommentText"/>
      </w:pPr>
      <w:r>
        <w:rPr>
          <w:rStyle w:val="CommentReference"/>
        </w:rPr>
        <w:annotationRef/>
      </w:r>
      <w:r>
        <w:t>Done</w:t>
      </w:r>
    </w:p>
  </w:comment>
  <w:comment w:id="492" w:author="Chandra Earl" w:date="2020-03-10T12:23:00Z" w:initials="CE">
    <w:p w14:paraId="6BE13E8C" w14:textId="570CCBD9" w:rsidR="005A37F7" w:rsidRDefault="005A37F7">
      <w:pPr>
        <w:pStyle w:val="CommentText"/>
      </w:pPr>
      <w:r>
        <w:rPr>
          <w:rStyle w:val="CommentReference"/>
        </w:rPr>
        <w:annotationRef/>
      </w:r>
      <w:r>
        <w:t>Maybe add the month?</w:t>
      </w:r>
    </w:p>
  </w:comment>
  <w:comment w:id="493" w:author="Brown,James T" w:date="2020-03-11T11:22:00Z" w:initials="BT">
    <w:p w14:paraId="45662950" w14:textId="25011B00" w:rsidR="00E834A4" w:rsidRDefault="00E834A4">
      <w:pPr>
        <w:pStyle w:val="CommentText"/>
      </w:pPr>
      <w:r>
        <w:rPr>
          <w:rStyle w:val="CommentReference"/>
        </w:rPr>
        <w:annotationRef/>
      </w:r>
      <w:r>
        <w:t xml:space="preserve">I added the </w:t>
      </w:r>
      <w:r w:rsidR="00B64986">
        <w:t>month</w:t>
      </w:r>
    </w:p>
  </w:comment>
  <w:comment w:id="520" w:author="Chandra Earl" w:date="2020-03-10T12:21:00Z" w:initials="CE">
    <w:p w14:paraId="69AEDB1E" w14:textId="2BA9B39F" w:rsidR="005A37F7" w:rsidRDefault="005A37F7">
      <w:pPr>
        <w:pStyle w:val="CommentText"/>
      </w:pPr>
      <w:r>
        <w:rPr>
          <w:rStyle w:val="CommentReference"/>
        </w:rPr>
        <w:annotationRef/>
      </w:r>
      <w:r>
        <w:t>You tend to switch the order you present your items between sections. For example, they should all be most recent at the top to oldest at the bottom or vice versa. But it should be the same throughout</w:t>
      </w:r>
    </w:p>
  </w:comment>
  <w:comment w:id="533" w:author="Chandra Earl" w:date="2020-03-10T12:21:00Z" w:initials="CE">
    <w:p w14:paraId="127162C3" w14:textId="77777777" w:rsidR="00B64986" w:rsidRDefault="00B64986" w:rsidP="00B64986">
      <w:pPr>
        <w:pStyle w:val="CommentText"/>
      </w:pPr>
      <w:r>
        <w:rPr>
          <w:rStyle w:val="CommentReference"/>
        </w:rPr>
        <w:annotationRef/>
      </w:r>
      <w:r>
        <w:t>You tend to switch the order you present your items between sections. For example, they should all be most recent at the top to oldest at the bottom or vice versa. But it should be the same throughout</w:t>
      </w:r>
    </w:p>
  </w:comment>
  <w:comment w:id="534" w:author="Brown,James T" w:date="2020-03-11T11:29:00Z" w:initials="BT">
    <w:p w14:paraId="408F34A2" w14:textId="4A583B28" w:rsidR="00B64986" w:rsidRDefault="00B64986">
      <w:pPr>
        <w:pStyle w:val="CommentText"/>
      </w:pPr>
      <w:r>
        <w:rPr>
          <w:rStyle w:val="CommentReference"/>
        </w:rPr>
        <w:annotationRef/>
      </w:r>
      <w:r>
        <w:t>Noted</w:t>
      </w:r>
    </w:p>
  </w:comment>
  <w:comment w:id="587" w:author="Chandra Earl" w:date="2020-03-10T12:25:00Z" w:initials="CE">
    <w:p w14:paraId="2A025F53" w14:textId="7961C26B" w:rsidR="005A37F7" w:rsidRDefault="005A37F7">
      <w:pPr>
        <w:pStyle w:val="CommentText"/>
      </w:pPr>
      <w:r>
        <w:rPr>
          <w:rStyle w:val="CommentReference"/>
        </w:rPr>
        <w:annotationRef/>
      </w:r>
      <w:r>
        <w:t xml:space="preserve">Maybe move this section </w:t>
      </w:r>
      <w:r w:rsidR="00F61CD7">
        <w:t>after the education section</w:t>
      </w:r>
    </w:p>
  </w:comment>
  <w:comment w:id="600" w:author="Chandra Earl" w:date="2020-03-10T12:32:00Z" w:initials="CE">
    <w:p w14:paraId="45FDC060" w14:textId="717E16C0" w:rsidR="00F61CD7" w:rsidRDefault="00F61CD7">
      <w:pPr>
        <w:pStyle w:val="CommentText"/>
      </w:pPr>
      <w:r>
        <w:rPr>
          <w:rStyle w:val="CommentReference"/>
        </w:rPr>
        <w:annotationRef/>
      </w:r>
      <w:r>
        <w:t>I personally like this style of  laying things out.</w:t>
      </w:r>
    </w:p>
  </w:comment>
  <w:comment w:id="633" w:author="Nicholas Homziak" w:date="2020-03-10T14:57:00Z" w:initials="NTH">
    <w:p w14:paraId="10E49F4A" w14:textId="5F6513AB" w:rsidR="00D70343" w:rsidRDefault="00D70343">
      <w:pPr>
        <w:pStyle w:val="CommentText"/>
      </w:pPr>
      <w:r>
        <w:rPr>
          <w:rStyle w:val="CommentReference"/>
        </w:rPr>
        <w:annotationRef/>
      </w:r>
      <w:r>
        <w:t xml:space="preserve">What were you training the undergrads to do? </w:t>
      </w:r>
    </w:p>
  </w:comment>
  <w:comment w:id="637" w:author="Nicholas Homziak" w:date="2020-03-10T14:56:00Z" w:initials="NTH">
    <w:p w14:paraId="5AF88DEE" w14:textId="79B431BA" w:rsidR="00D70343" w:rsidRDefault="00D70343">
      <w:pPr>
        <w:pStyle w:val="CommentText"/>
      </w:pPr>
      <w:r>
        <w:rPr>
          <w:rStyle w:val="CommentReference"/>
        </w:rPr>
        <w:annotationRef/>
      </w:r>
      <w:r>
        <w:t>Is this still your employer?</w:t>
      </w:r>
    </w:p>
  </w:comment>
  <w:comment w:id="631" w:author="Chandra Earl" w:date="2020-03-10T12:33:00Z" w:initials="CE">
    <w:p w14:paraId="29B6EB68" w14:textId="5A42728B" w:rsidR="00F61CD7" w:rsidRDefault="00F61CD7">
      <w:pPr>
        <w:pStyle w:val="CommentText"/>
      </w:pPr>
      <w:r>
        <w:rPr>
          <w:rStyle w:val="CommentReference"/>
        </w:rPr>
        <w:annotationRef/>
      </w:r>
      <w:r>
        <w:t>I think important points in these should be bulleted. It’s quicker to find information that way.</w:t>
      </w:r>
    </w:p>
  </w:comment>
  <w:comment w:id="668" w:author="Nicholas Homziak" w:date="2020-03-10T15:03:00Z" w:initials="NTH">
    <w:p w14:paraId="4893660B" w14:textId="0FA028B4" w:rsidR="00D70343" w:rsidRDefault="00D70343">
      <w:pPr>
        <w:pStyle w:val="CommentText"/>
      </w:pPr>
      <w:r>
        <w:rPr>
          <w:rStyle w:val="CommentReference"/>
        </w:rPr>
        <w:annotationRef/>
      </w:r>
      <w:r>
        <w:t>I might consider rewording this paragraph to begin with your roles as a volunteer</w:t>
      </w:r>
    </w:p>
  </w:comment>
  <w:comment w:id="675" w:author="Chandra Earl" w:date="2020-03-10T12:35:00Z" w:initials="CE">
    <w:p w14:paraId="4231199C" w14:textId="3B7218B6" w:rsidR="00F61CD7" w:rsidRDefault="00F61CD7">
      <w:pPr>
        <w:pStyle w:val="CommentText"/>
      </w:pPr>
      <w:r>
        <w:rPr>
          <w:rStyle w:val="CommentReference"/>
        </w:rPr>
        <w:annotationRef/>
      </w:r>
      <w:proofErr w:type="spellStart"/>
      <w:r>
        <w:t>Whaaaaaaaaaaa</w:t>
      </w:r>
      <w:proofErr w:type="spellEnd"/>
      <w:r>
        <w:t xml:space="preserve"> super cool!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8A0CEE" w15:done="0"/>
  <w15:commentEx w15:paraId="65F3B585" w15:done="0"/>
  <w15:commentEx w15:paraId="234B0D2F" w15:paraIdParent="65F3B585" w15:done="0"/>
  <w15:commentEx w15:paraId="0D0654F8" w15:done="0"/>
  <w15:commentEx w15:paraId="6ACE9976" w15:paraIdParent="0D0654F8" w15:done="0"/>
  <w15:commentEx w15:paraId="11D43755" w15:done="0"/>
  <w15:commentEx w15:paraId="12A02459" w15:paraIdParent="11D43755" w15:done="0"/>
  <w15:commentEx w15:paraId="1C26C999" w15:done="0"/>
  <w15:commentEx w15:paraId="7C6ADAEF" w15:done="0"/>
  <w15:commentEx w15:paraId="40F8F6AC" w15:paraIdParent="7C6ADAEF" w15:done="0"/>
  <w15:commentEx w15:paraId="44F39227" w15:done="0"/>
  <w15:commentEx w15:paraId="38469672" w15:paraIdParent="44F39227" w15:done="0"/>
  <w15:commentEx w15:paraId="5FB60248" w15:done="0"/>
  <w15:commentEx w15:paraId="108DAD77" w15:paraIdParent="5FB60248" w15:done="0"/>
  <w15:commentEx w15:paraId="76728A20" w15:done="0"/>
  <w15:commentEx w15:paraId="2E1C8634" w15:paraIdParent="76728A20" w15:done="0"/>
  <w15:commentEx w15:paraId="2329F1E0" w15:done="0"/>
  <w15:commentEx w15:paraId="11874DAC" w15:paraIdParent="2329F1E0" w15:done="0"/>
  <w15:commentEx w15:paraId="1B30E8C8" w15:done="0"/>
  <w15:commentEx w15:paraId="78D4E566" w15:paraIdParent="1B30E8C8" w15:done="0"/>
  <w15:commentEx w15:paraId="3E5F024B" w15:done="0"/>
  <w15:commentEx w15:paraId="6710906B" w15:paraIdParent="3E5F024B" w15:done="0"/>
  <w15:commentEx w15:paraId="5DE7D594" w15:done="0"/>
  <w15:commentEx w15:paraId="1F92BBD6" w15:paraIdParent="5DE7D594" w15:done="0"/>
  <w15:commentEx w15:paraId="21F982E8" w15:done="0"/>
  <w15:commentEx w15:paraId="7C1FC695" w15:done="0"/>
  <w15:commentEx w15:paraId="01C0A1F3" w15:done="0"/>
  <w15:commentEx w15:paraId="663518A6" w15:paraIdParent="01C0A1F3" w15:done="0"/>
  <w15:commentEx w15:paraId="379E045C" w15:done="0"/>
  <w15:commentEx w15:paraId="3ABF0BB5" w15:done="0"/>
  <w15:commentEx w15:paraId="6C52C9CB" w15:done="0"/>
  <w15:commentEx w15:paraId="695E880B" w15:paraIdParent="6C52C9CB" w15:done="0"/>
  <w15:commentEx w15:paraId="690F427A" w15:done="0"/>
  <w15:commentEx w15:paraId="126AD8F5" w15:paraIdParent="690F427A" w15:done="0"/>
  <w15:commentEx w15:paraId="0B2C1D34" w15:done="0"/>
  <w15:commentEx w15:paraId="028E9537" w15:paraIdParent="0B2C1D34" w15:done="0"/>
  <w15:commentEx w15:paraId="6BE13E8C" w15:done="0"/>
  <w15:commentEx w15:paraId="45662950" w15:paraIdParent="6BE13E8C" w15:done="0"/>
  <w15:commentEx w15:paraId="69AEDB1E" w15:done="0"/>
  <w15:commentEx w15:paraId="127162C3" w15:done="0"/>
  <w15:commentEx w15:paraId="408F34A2" w15:paraIdParent="127162C3" w15:done="0"/>
  <w15:commentEx w15:paraId="2A025F53" w15:done="0"/>
  <w15:commentEx w15:paraId="45FDC060" w15:done="0"/>
  <w15:commentEx w15:paraId="10E49F4A" w15:done="0"/>
  <w15:commentEx w15:paraId="5AF88DEE" w15:done="0"/>
  <w15:commentEx w15:paraId="29B6EB68" w15:done="0"/>
  <w15:commentEx w15:paraId="4893660B" w15:done="0"/>
  <w15:commentEx w15:paraId="423119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8A0CEE" w16cid:durableId="2211FC9E"/>
  <w16cid:commentId w16cid:paraId="65F3B585" w16cid:durableId="2211FE57"/>
  <w16cid:commentId w16cid:paraId="234B0D2F" w16cid:durableId="22134148"/>
  <w16cid:commentId w16cid:paraId="0D0654F8" w16cid:durableId="2211FEF3"/>
  <w16cid:commentId w16cid:paraId="6ACE9976" w16cid:durableId="22134176"/>
  <w16cid:commentId w16cid:paraId="11D43755" w16cid:durableId="2212268F"/>
  <w16cid:commentId w16cid:paraId="12A02459" w16cid:durableId="22134228"/>
  <w16cid:commentId w16cid:paraId="1C26C999" w16cid:durableId="2211FFB1"/>
  <w16cid:commentId w16cid:paraId="7C6ADAEF" w16cid:durableId="2212287F"/>
  <w16cid:commentId w16cid:paraId="40F8F6AC" w16cid:durableId="221342D6"/>
  <w16cid:commentId w16cid:paraId="44F39227" w16cid:durableId="22120025"/>
  <w16cid:commentId w16cid:paraId="38469672" w16cid:durableId="221343E6"/>
  <w16cid:commentId w16cid:paraId="5FB60248" w16cid:durableId="221200F3"/>
  <w16cid:commentId w16cid:paraId="108DAD77" w16cid:durableId="221343EE"/>
  <w16cid:commentId w16cid:paraId="76728A20" w16cid:durableId="22134A54"/>
  <w16cid:commentId w16cid:paraId="2E1C8634" w16cid:durableId="22134D57"/>
  <w16cid:commentId w16cid:paraId="2329F1E0" w16cid:durableId="22134A53"/>
  <w16cid:commentId w16cid:paraId="11874DAC" w16cid:durableId="22134E41"/>
  <w16cid:commentId w16cid:paraId="1B30E8C8" w16cid:durableId="22134A52"/>
  <w16cid:commentId w16cid:paraId="78D4E566" w16cid:durableId="22134DA3"/>
  <w16cid:commentId w16cid:paraId="3E5F024B" w16cid:durableId="22134A51"/>
  <w16cid:commentId w16cid:paraId="6710906B" w16cid:durableId="22134DEF"/>
  <w16cid:commentId w16cid:paraId="5DE7D594" w16cid:durableId="22134A50"/>
  <w16cid:commentId w16cid:paraId="1F92BBD6" w16cid:durableId="22134E16"/>
  <w16cid:commentId w16cid:paraId="21F982E8" w16cid:durableId="22134A4F"/>
  <w16cid:commentId w16cid:paraId="7C1FC695" w16cid:durableId="22134A4E"/>
  <w16cid:commentId w16cid:paraId="01C0A1F3" w16cid:durableId="221226CF"/>
  <w16cid:commentId w16cid:paraId="663518A6" w16cid:durableId="221343FF"/>
  <w16cid:commentId w16cid:paraId="379E045C" w16cid:durableId="22120266"/>
  <w16cid:commentId w16cid:paraId="3ABF0BB5" w16cid:durableId="2212277B"/>
  <w16cid:commentId w16cid:paraId="6C52C9CB" w16cid:durableId="221340E6"/>
  <w16cid:commentId w16cid:paraId="695E880B" w16cid:durableId="22134727"/>
  <w16cid:commentId w16cid:paraId="690F427A" w16cid:durableId="221203AE"/>
  <w16cid:commentId w16cid:paraId="126AD8F5" w16cid:durableId="2213472E"/>
  <w16cid:commentId w16cid:paraId="0B2C1D34" w16cid:durableId="22120477"/>
  <w16cid:commentId w16cid:paraId="028E9537" w16cid:durableId="22134864"/>
  <w16cid:commentId w16cid:paraId="6BE13E8C" w16cid:durableId="2212054F"/>
  <w16cid:commentId w16cid:paraId="45662950" w16cid:durableId="22134868"/>
  <w16cid:commentId w16cid:paraId="69AEDB1E" w16cid:durableId="221204B0"/>
  <w16cid:commentId w16cid:paraId="127162C3" w16cid:durableId="22134A0F"/>
  <w16cid:commentId w16cid:paraId="408F34A2" w16cid:durableId="22134A19"/>
  <w16cid:commentId w16cid:paraId="2A025F53" w16cid:durableId="221205B7"/>
  <w16cid:commentId w16cid:paraId="45FDC060" w16cid:durableId="22120756"/>
  <w16cid:commentId w16cid:paraId="10E49F4A" w16cid:durableId="22122951"/>
  <w16cid:commentId w16cid:paraId="5AF88DEE" w16cid:durableId="2212292C"/>
  <w16cid:commentId w16cid:paraId="29B6EB68" w16cid:durableId="221207B1"/>
  <w16cid:commentId w16cid:paraId="4893660B" w16cid:durableId="22122AD4"/>
  <w16cid:commentId w16cid:paraId="4231199C" w16cid:durableId="221208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FC545" w14:textId="77777777" w:rsidR="00694580" w:rsidRDefault="00694580">
      <w:r>
        <w:separator/>
      </w:r>
    </w:p>
  </w:endnote>
  <w:endnote w:type="continuationSeparator" w:id="0">
    <w:p w14:paraId="42232F38" w14:textId="77777777" w:rsidR="00694580" w:rsidRDefault="00694580">
      <w:r>
        <w:continuationSeparator/>
      </w:r>
    </w:p>
  </w:endnote>
  <w:endnote w:type="continuationNotice" w:id="1">
    <w:p w14:paraId="119746A5" w14:textId="77777777" w:rsidR="00694580" w:rsidRDefault="006945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5605990"/>
      <w:docPartObj>
        <w:docPartGallery w:val="Page Numbers (Bottom of Page)"/>
        <w:docPartUnique/>
      </w:docPartObj>
    </w:sdtPr>
    <w:sdtEndPr>
      <w:rPr>
        <w:rStyle w:val="PageNumber"/>
      </w:rPr>
    </w:sdtEndPr>
    <w:sdtContent>
      <w:p w14:paraId="25350CEA" w14:textId="6AE27AE0" w:rsidR="00CE7083" w:rsidRDefault="00CE7083" w:rsidP="001611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C70C71" w14:textId="77777777" w:rsidR="00CE7083" w:rsidRDefault="00CE7083" w:rsidP="00CE70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4326336"/>
      <w:docPartObj>
        <w:docPartGallery w:val="Page Numbers (Bottom of Page)"/>
        <w:docPartUnique/>
      </w:docPartObj>
    </w:sdtPr>
    <w:sdtEndPr>
      <w:rPr>
        <w:rStyle w:val="PageNumber"/>
      </w:rPr>
    </w:sdtEndPr>
    <w:sdtContent>
      <w:p w14:paraId="57ADF29B" w14:textId="498ED561" w:rsidR="00CE7083" w:rsidRDefault="00CE7083" w:rsidP="001611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06245F" w14:textId="77777777" w:rsidR="00CE7083" w:rsidRDefault="00CE7083" w:rsidP="00CE70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BFD6E" w14:textId="77777777" w:rsidR="00694580" w:rsidRDefault="00694580">
      <w:r>
        <w:separator/>
      </w:r>
    </w:p>
  </w:footnote>
  <w:footnote w:type="continuationSeparator" w:id="0">
    <w:p w14:paraId="305D91E3" w14:textId="77777777" w:rsidR="00694580" w:rsidRDefault="00694580">
      <w:r>
        <w:continuationSeparator/>
      </w:r>
    </w:p>
  </w:footnote>
  <w:footnote w:type="continuationNotice" w:id="1">
    <w:p w14:paraId="291BE91A" w14:textId="77777777" w:rsidR="00694580" w:rsidRDefault="006945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5A83E" w14:textId="77777777" w:rsidR="00EA4726" w:rsidRDefault="00EA4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63B7F"/>
    <w:multiLevelType w:val="hybridMultilevel"/>
    <w:tmpl w:val="48F8D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FD2B5F"/>
    <w:multiLevelType w:val="hybridMultilevel"/>
    <w:tmpl w:val="4838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6111A"/>
    <w:multiLevelType w:val="hybridMultilevel"/>
    <w:tmpl w:val="95402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51AD9"/>
    <w:multiLevelType w:val="multilevel"/>
    <w:tmpl w:val="4E265DE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AE819DB"/>
    <w:multiLevelType w:val="multilevel"/>
    <w:tmpl w:val="418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0053C"/>
    <w:multiLevelType w:val="hybridMultilevel"/>
    <w:tmpl w:val="1846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14E16"/>
    <w:multiLevelType w:val="hybridMultilevel"/>
    <w:tmpl w:val="CB36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035F9"/>
    <w:multiLevelType w:val="hybridMultilevel"/>
    <w:tmpl w:val="86FC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27DB2"/>
    <w:multiLevelType w:val="multilevel"/>
    <w:tmpl w:val="D354F70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2A518ED"/>
    <w:multiLevelType w:val="hybridMultilevel"/>
    <w:tmpl w:val="C37C07E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65181A63"/>
    <w:multiLevelType w:val="multilevel"/>
    <w:tmpl w:val="0512E47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A8C4197"/>
    <w:multiLevelType w:val="multilevel"/>
    <w:tmpl w:val="E4205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C5558FD"/>
    <w:multiLevelType w:val="hybridMultilevel"/>
    <w:tmpl w:val="6ACA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A5CC0"/>
    <w:multiLevelType w:val="hybridMultilevel"/>
    <w:tmpl w:val="FECE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45E7"/>
    <w:multiLevelType w:val="hybridMultilevel"/>
    <w:tmpl w:val="D3F6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715CC"/>
    <w:multiLevelType w:val="hybridMultilevel"/>
    <w:tmpl w:val="BA86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8"/>
  </w:num>
  <w:num w:numId="5">
    <w:abstractNumId w:val="1"/>
  </w:num>
  <w:num w:numId="6">
    <w:abstractNumId w:val="6"/>
  </w:num>
  <w:num w:numId="7">
    <w:abstractNumId w:val="2"/>
  </w:num>
  <w:num w:numId="8">
    <w:abstractNumId w:val="0"/>
  </w:num>
  <w:num w:numId="9">
    <w:abstractNumId w:val="7"/>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5"/>
  </w:num>
  <w:num w:numId="13">
    <w:abstractNumId w:val="4"/>
  </w:num>
  <w:num w:numId="14">
    <w:abstractNumId w:val="13"/>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ndra Earl">
    <w15:presenceInfo w15:providerId="Windows Live" w15:userId="9742b4e75e07e22c"/>
  </w15:person>
  <w15:person w15:author="Brown,James T">
    <w15:presenceInfo w15:providerId="AD" w15:userId="S::jamestbrown5@ufl.edu::0836d3bb-2b65-429d-b64e-e2b8e6d74bf9"/>
  </w15:person>
  <w15:person w15:author="Nicholas Homziak">
    <w15:presenceInfo w15:providerId="None" w15:userId="Nicholas Homzi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3"/>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34"/>
    <w:rsid w:val="00023EF4"/>
    <w:rsid w:val="00025837"/>
    <w:rsid w:val="0003282F"/>
    <w:rsid w:val="000500C5"/>
    <w:rsid w:val="000555F0"/>
    <w:rsid w:val="000A74A1"/>
    <w:rsid w:val="000F07EC"/>
    <w:rsid w:val="00133057"/>
    <w:rsid w:val="0016721F"/>
    <w:rsid w:val="001803B4"/>
    <w:rsid w:val="001A29F8"/>
    <w:rsid w:val="001A67AC"/>
    <w:rsid w:val="001D29B9"/>
    <w:rsid w:val="001E5446"/>
    <w:rsid w:val="00205A8C"/>
    <w:rsid w:val="00213465"/>
    <w:rsid w:val="00222D06"/>
    <w:rsid w:val="00297665"/>
    <w:rsid w:val="002B1B89"/>
    <w:rsid w:val="002B390B"/>
    <w:rsid w:val="002D1FD6"/>
    <w:rsid w:val="002E6F3C"/>
    <w:rsid w:val="00316105"/>
    <w:rsid w:val="003242FE"/>
    <w:rsid w:val="003376BF"/>
    <w:rsid w:val="00376D02"/>
    <w:rsid w:val="003777EB"/>
    <w:rsid w:val="003A39B5"/>
    <w:rsid w:val="003A3E21"/>
    <w:rsid w:val="003B12DD"/>
    <w:rsid w:val="003B1957"/>
    <w:rsid w:val="003B4FCC"/>
    <w:rsid w:val="003B6B39"/>
    <w:rsid w:val="003C11DD"/>
    <w:rsid w:val="003C6F53"/>
    <w:rsid w:val="003E2119"/>
    <w:rsid w:val="003F72A6"/>
    <w:rsid w:val="00417DCA"/>
    <w:rsid w:val="00464287"/>
    <w:rsid w:val="004873F1"/>
    <w:rsid w:val="004A589E"/>
    <w:rsid w:val="004B2734"/>
    <w:rsid w:val="004B6978"/>
    <w:rsid w:val="004C00D9"/>
    <w:rsid w:val="004C261D"/>
    <w:rsid w:val="004C6431"/>
    <w:rsid w:val="004C6DC0"/>
    <w:rsid w:val="004E0152"/>
    <w:rsid w:val="004F3095"/>
    <w:rsid w:val="004F5399"/>
    <w:rsid w:val="004F629A"/>
    <w:rsid w:val="005049CA"/>
    <w:rsid w:val="00526FF9"/>
    <w:rsid w:val="00543AE7"/>
    <w:rsid w:val="0054588F"/>
    <w:rsid w:val="00570FF9"/>
    <w:rsid w:val="00580808"/>
    <w:rsid w:val="00590F00"/>
    <w:rsid w:val="005A37F7"/>
    <w:rsid w:val="005B3958"/>
    <w:rsid w:val="006034EB"/>
    <w:rsid w:val="0061300B"/>
    <w:rsid w:val="00625978"/>
    <w:rsid w:val="00633E8D"/>
    <w:rsid w:val="006477EF"/>
    <w:rsid w:val="00677430"/>
    <w:rsid w:val="00690BF3"/>
    <w:rsid w:val="00693132"/>
    <w:rsid w:val="00694580"/>
    <w:rsid w:val="006A024D"/>
    <w:rsid w:val="006D1417"/>
    <w:rsid w:val="006D5CA3"/>
    <w:rsid w:val="006E5091"/>
    <w:rsid w:val="006E606E"/>
    <w:rsid w:val="00713E92"/>
    <w:rsid w:val="0071493C"/>
    <w:rsid w:val="007337ED"/>
    <w:rsid w:val="00733E46"/>
    <w:rsid w:val="007357AC"/>
    <w:rsid w:val="00741835"/>
    <w:rsid w:val="00750E0A"/>
    <w:rsid w:val="00775DA5"/>
    <w:rsid w:val="007C1D8A"/>
    <w:rsid w:val="007D7E40"/>
    <w:rsid w:val="007E3CE8"/>
    <w:rsid w:val="008145E0"/>
    <w:rsid w:val="008239BD"/>
    <w:rsid w:val="008541F7"/>
    <w:rsid w:val="008800FF"/>
    <w:rsid w:val="00890A13"/>
    <w:rsid w:val="008B0C86"/>
    <w:rsid w:val="008C0F06"/>
    <w:rsid w:val="00905578"/>
    <w:rsid w:val="00907340"/>
    <w:rsid w:val="00952290"/>
    <w:rsid w:val="00970017"/>
    <w:rsid w:val="009B0A36"/>
    <w:rsid w:val="009B16DF"/>
    <w:rsid w:val="009E1EF0"/>
    <w:rsid w:val="00A2482D"/>
    <w:rsid w:val="00A814CF"/>
    <w:rsid w:val="00AB70FE"/>
    <w:rsid w:val="00AC4C10"/>
    <w:rsid w:val="00AE1075"/>
    <w:rsid w:val="00AF1D2A"/>
    <w:rsid w:val="00AF54EC"/>
    <w:rsid w:val="00B2173F"/>
    <w:rsid w:val="00B37DD7"/>
    <w:rsid w:val="00B4648D"/>
    <w:rsid w:val="00B64986"/>
    <w:rsid w:val="00B711A1"/>
    <w:rsid w:val="00B750DA"/>
    <w:rsid w:val="00B811EA"/>
    <w:rsid w:val="00B85880"/>
    <w:rsid w:val="00B87B33"/>
    <w:rsid w:val="00B917E0"/>
    <w:rsid w:val="00BB1F21"/>
    <w:rsid w:val="00BB2B2B"/>
    <w:rsid w:val="00BE0D91"/>
    <w:rsid w:val="00BE5A64"/>
    <w:rsid w:val="00BE797D"/>
    <w:rsid w:val="00BF1442"/>
    <w:rsid w:val="00BF4700"/>
    <w:rsid w:val="00C12918"/>
    <w:rsid w:val="00C35872"/>
    <w:rsid w:val="00C40B44"/>
    <w:rsid w:val="00C4240A"/>
    <w:rsid w:val="00C7256C"/>
    <w:rsid w:val="00C7303E"/>
    <w:rsid w:val="00C80DC5"/>
    <w:rsid w:val="00C94917"/>
    <w:rsid w:val="00CA0010"/>
    <w:rsid w:val="00CB0B1E"/>
    <w:rsid w:val="00CE6880"/>
    <w:rsid w:val="00CE7083"/>
    <w:rsid w:val="00D16FE5"/>
    <w:rsid w:val="00D31BF0"/>
    <w:rsid w:val="00D360EA"/>
    <w:rsid w:val="00D601C1"/>
    <w:rsid w:val="00D62CDC"/>
    <w:rsid w:val="00D70343"/>
    <w:rsid w:val="00D70BE2"/>
    <w:rsid w:val="00D74302"/>
    <w:rsid w:val="00D83852"/>
    <w:rsid w:val="00D85614"/>
    <w:rsid w:val="00DA0985"/>
    <w:rsid w:val="00DD27FF"/>
    <w:rsid w:val="00E42DAD"/>
    <w:rsid w:val="00E44D30"/>
    <w:rsid w:val="00E541B3"/>
    <w:rsid w:val="00E56997"/>
    <w:rsid w:val="00E569B5"/>
    <w:rsid w:val="00E73184"/>
    <w:rsid w:val="00E834A4"/>
    <w:rsid w:val="00E94F94"/>
    <w:rsid w:val="00EA4726"/>
    <w:rsid w:val="00EA49AF"/>
    <w:rsid w:val="00EC2078"/>
    <w:rsid w:val="00EC7B9F"/>
    <w:rsid w:val="00ED19C7"/>
    <w:rsid w:val="00ED439D"/>
    <w:rsid w:val="00ED71E7"/>
    <w:rsid w:val="00EF0E85"/>
    <w:rsid w:val="00F03471"/>
    <w:rsid w:val="00F10A25"/>
    <w:rsid w:val="00F25E14"/>
    <w:rsid w:val="00F330ED"/>
    <w:rsid w:val="00F3536F"/>
    <w:rsid w:val="00F4390D"/>
    <w:rsid w:val="00F6129C"/>
    <w:rsid w:val="00F61CD7"/>
    <w:rsid w:val="00F735FB"/>
    <w:rsid w:val="00F76737"/>
    <w:rsid w:val="00FD6EE5"/>
    <w:rsid w:val="00FF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CEE1"/>
  <w15:docId w15:val="{42D59188-1C27-402E-AD85-8D4A8B5E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nhideWhenUsed/>
    <w:rsid w:val="0061300B"/>
    <w:pPr>
      <w:tabs>
        <w:tab w:val="center" w:pos="4680"/>
        <w:tab w:val="right" w:pos="9360"/>
      </w:tabs>
    </w:pPr>
  </w:style>
  <w:style w:type="character" w:customStyle="1" w:styleId="HeaderChar">
    <w:name w:val="Header Char"/>
    <w:basedOn w:val="DefaultParagraphFont"/>
    <w:link w:val="Header"/>
    <w:rsid w:val="0061300B"/>
  </w:style>
  <w:style w:type="paragraph" w:styleId="Footer">
    <w:name w:val="footer"/>
    <w:basedOn w:val="Normal"/>
    <w:link w:val="FooterChar"/>
    <w:uiPriority w:val="99"/>
    <w:unhideWhenUsed/>
    <w:rsid w:val="0061300B"/>
    <w:pPr>
      <w:tabs>
        <w:tab w:val="center" w:pos="4680"/>
        <w:tab w:val="right" w:pos="9360"/>
      </w:tabs>
    </w:pPr>
  </w:style>
  <w:style w:type="character" w:customStyle="1" w:styleId="FooterChar">
    <w:name w:val="Footer Char"/>
    <w:basedOn w:val="DefaultParagraphFont"/>
    <w:link w:val="Footer"/>
    <w:uiPriority w:val="99"/>
    <w:rsid w:val="0061300B"/>
  </w:style>
  <w:style w:type="character" w:styleId="Hyperlink">
    <w:name w:val="Hyperlink"/>
    <w:basedOn w:val="DefaultParagraphFont"/>
    <w:uiPriority w:val="99"/>
    <w:unhideWhenUsed/>
    <w:rsid w:val="00907340"/>
    <w:rPr>
      <w:color w:val="0000FF" w:themeColor="hyperlink"/>
      <w:u w:val="single"/>
    </w:rPr>
  </w:style>
  <w:style w:type="character" w:customStyle="1" w:styleId="UnresolvedMention1">
    <w:name w:val="Unresolved Mention1"/>
    <w:basedOn w:val="DefaultParagraphFont"/>
    <w:uiPriority w:val="99"/>
    <w:semiHidden/>
    <w:unhideWhenUsed/>
    <w:rsid w:val="00907340"/>
    <w:rPr>
      <w:color w:val="808080"/>
      <w:shd w:val="clear" w:color="auto" w:fill="E6E6E6"/>
    </w:rPr>
  </w:style>
  <w:style w:type="paragraph" w:styleId="ListParagraph">
    <w:name w:val="List Paragraph"/>
    <w:basedOn w:val="Normal"/>
    <w:uiPriority w:val="99"/>
    <w:qFormat/>
    <w:rsid w:val="00907340"/>
    <w:pPr>
      <w:ind w:left="720"/>
      <w:contextualSpacing/>
    </w:pPr>
  </w:style>
  <w:style w:type="paragraph" w:styleId="NormalWeb">
    <w:name w:val="Normal (Web)"/>
    <w:basedOn w:val="Normal"/>
    <w:uiPriority w:val="99"/>
    <w:semiHidden/>
    <w:unhideWhenUsed/>
    <w:rsid w:val="001803B4"/>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1803B4"/>
    <w:rPr>
      <w:color w:val="605E5C"/>
      <w:shd w:val="clear" w:color="auto" w:fill="E1DFDD"/>
    </w:rPr>
  </w:style>
  <w:style w:type="character" w:styleId="PageNumber">
    <w:name w:val="page number"/>
    <w:basedOn w:val="DefaultParagraphFont"/>
    <w:uiPriority w:val="99"/>
    <w:semiHidden/>
    <w:unhideWhenUsed/>
    <w:rsid w:val="00CE7083"/>
  </w:style>
  <w:style w:type="character" w:styleId="FollowedHyperlink">
    <w:name w:val="FollowedHyperlink"/>
    <w:basedOn w:val="DefaultParagraphFont"/>
    <w:uiPriority w:val="99"/>
    <w:semiHidden/>
    <w:unhideWhenUsed/>
    <w:rsid w:val="00CE7083"/>
    <w:rPr>
      <w:color w:val="800080" w:themeColor="followedHyperlink"/>
      <w:u w:val="single"/>
    </w:rPr>
  </w:style>
  <w:style w:type="table" w:styleId="TableGrid">
    <w:name w:val="Table Grid"/>
    <w:basedOn w:val="TableNormal"/>
    <w:uiPriority w:val="39"/>
    <w:rsid w:val="00A81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205A8C"/>
    <w:rPr>
      <w:sz w:val="20"/>
      <w:szCs w:val="20"/>
    </w:rPr>
  </w:style>
  <w:style w:type="character" w:customStyle="1" w:styleId="CommentTextChar">
    <w:name w:val="Comment Text Char"/>
    <w:basedOn w:val="DefaultParagraphFont"/>
    <w:link w:val="CommentText"/>
    <w:uiPriority w:val="99"/>
    <w:semiHidden/>
    <w:rsid w:val="00205A8C"/>
    <w:rPr>
      <w:sz w:val="20"/>
      <w:szCs w:val="20"/>
    </w:rPr>
  </w:style>
  <w:style w:type="character" w:styleId="CommentReference">
    <w:name w:val="annotation reference"/>
    <w:basedOn w:val="DefaultParagraphFont"/>
    <w:uiPriority w:val="99"/>
    <w:semiHidden/>
    <w:unhideWhenUsed/>
    <w:rsid w:val="00205A8C"/>
    <w:rPr>
      <w:sz w:val="18"/>
      <w:szCs w:val="18"/>
    </w:rPr>
  </w:style>
  <w:style w:type="paragraph" w:styleId="BalloonText">
    <w:name w:val="Balloon Text"/>
    <w:basedOn w:val="Normal"/>
    <w:link w:val="BalloonTextChar"/>
    <w:uiPriority w:val="99"/>
    <w:semiHidden/>
    <w:unhideWhenUsed/>
    <w:rsid w:val="00205A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A8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330ED"/>
    <w:rPr>
      <w:b/>
      <w:bCs/>
    </w:rPr>
  </w:style>
  <w:style w:type="character" w:customStyle="1" w:styleId="CommentSubjectChar">
    <w:name w:val="Comment Subject Char"/>
    <w:basedOn w:val="CommentTextChar"/>
    <w:link w:val="CommentSubject"/>
    <w:uiPriority w:val="99"/>
    <w:semiHidden/>
    <w:rsid w:val="00F330ED"/>
    <w:rPr>
      <w:b/>
      <w:bCs/>
      <w:sz w:val="20"/>
      <w:szCs w:val="20"/>
    </w:rPr>
  </w:style>
  <w:style w:type="paragraph" w:styleId="Revision">
    <w:name w:val="Revision"/>
    <w:hidden/>
    <w:uiPriority w:val="99"/>
    <w:semiHidden/>
    <w:rsid w:val="00741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6120">
      <w:bodyDiv w:val="1"/>
      <w:marLeft w:val="0"/>
      <w:marRight w:val="0"/>
      <w:marTop w:val="0"/>
      <w:marBottom w:val="0"/>
      <w:divBdr>
        <w:top w:val="none" w:sz="0" w:space="0" w:color="auto"/>
        <w:left w:val="none" w:sz="0" w:space="0" w:color="auto"/>
        <w:bottom w:val="none" w:sz="0" w:space="0" w:color="auto"/>
        <w:right w:val="none" w:sz="0" w:space="0" w:color="auto"/>
      </w:divBdr>
    </w:div>
    <w:div w:id="648440603">
      <w:bodyDiv w:val="1"/>
      <w:marLeft w:val="0"/>
      <w:marRight w:val="0"/>
      <w:marTop w:val="0"/>
      <w:marBottom w:val="0"/>
      <w:divBdr>
        <w:top w:val="none" w:sz="0" w:space="0" w:color="auto"/>
        <w:left w:val="none" w:sz="0" w:space="0" w:color="auto"/>
        <w:bottom w:val="none" w:sz="0" w:space="0" w:color="auto"/>
        <w:right w:val="none" w:sz="0" w:space="0" w:color="auto"/>
      </w:divBdr>
    </w:div>
    <w:div w:id="692461144">
      <w:bodyDiv w:val="1"/>
      <w:marLeft w:val="0"/>
      <w:marRight w:val="0"/>
      <w:marTop w:val="0"/>
      <w:marBottom w:val="0"/>
      <w:divBdr>
        <w:top w:val="none" w:sz="0" w:space="0" w:color="auto"/>
        <w:left w:val="none" w:sz="0" w:space="0" w:color="auto"/>
        <w:bottom w:val="none" w:sz="0" w:space="0" w:color="auto"/>
        <w:right w:val="none" w:sz="0" w:space="0" w:color="auto"/>
      </w:divBdr>
      <w:divsChild>
        <w:div w:id="1377045122">
          <w:marLeft w:val="0"/>
          <w:marRight w:val="0"/>
          <w:marTop w:val="0"/>
          <w:marBottom w:val="0"/>
          <w:divBdr>
            <w:top w:val="none" w:sz="0" w:space="0" w:color="auto"/>
            <w:left w:val="none" w:sz="0" w:space="0" w:color="auto"/>
            <w:bottom w:val="none" w:sz="0" w:space="0" w:color="auto"/>
            <w:right w:val="none" w:sz="0" w:space="0" w:color="auto"/>
          </w:divBdr>
          <w:divsChild>
            <w:div w:id="1687635505">
              <w:marLeft w:val="0"/>
              <w:marRight w:val="0"/>
              <w:marTop w:val="0"/>
              <w:marBottom w:val="0"/>
              <w:divBdr>
                <w:top w:val="none" w:sz="0" w:space="0" w:color="auto"/>
                <w:left w:val="none" w:sz="0" w:space="0" w:color="auto"/>
                <w:bottom w:val="none" w:sz="0" w:space="0" w:color="auto"/>
                <w:right w:val="none" w:sz="0" w:space="0" w:color="auto"/>
              </w:divBdr>
              <w:divsChild>
                <w:div w:id="387530587">
                  <w:marLeft w:val="0"/>
                  <w:marRight w:val="0"/>
                  <w:marTop w:val="0"/>
                  <w:marBottom w:val="0"/>
                  <w:divBdr>
                    <w:top w:val="none" w:sz="0" w:space="0" w:color="auto"/>
                    <w:left w:val="none" w:sz="0" w:space="0" w:color="auto"/>
                    <w:bottom w:val="none" w:sz="0" w:space="0" w:color="auto"/>
                    <w:right w:val="none" w:sz="0" w:space="0" w:color="auto"/>
                  </w:divBdr>
                  <w:divsChild>
                    <w:div w:id="34232904">
                      <w:marLeft w:val="0"/>
                      <w:marRight w:val="0"/>
                      <w:marTop w:val="0"/>
                      <w:marBottom w:val="0"/>
                      <w:divBdr>
                        <w:top w:val="none" w:sz="0" w:space="0" w:color="auto"/>
                        <w:left w:val="none" w:sz="0" w:space="0" w:color="auto"/>
                        <w:bottom w:val="none" w:sz="0" w:space="0" w:color="auto"/>
                        <w:right w:val="none" w:sz="0" w:space="0" w:color="auto"/>
                      </w:divBdr>
                    </w:div>
                  </w:divsChild>
                </w:div>
                <w:div w:id="370615050">
                  <w:marLeft w:val="0"/>
                  <w:marRight w:val="0"/>
                  <w:marTop w:val="0"/>
                  <w:marBottom w:val="0"/>
                  <w:divBdr>
                    <w:top w:val="none" w:sz="0" w:space="0" w:color="auto"/>
                    <w:left w:val="none" w:sz="0" w:space="0" w:color="auto"/>
                    <w:bottom w:val="none" w:sz="0" w:space="0" w:color="auto"/>
                    <w:right w:val="none" w:sz="0" w:space="0" w:color="auto"/>
                  </w:divBdr>
                  <w:divsChild>
                    <w:div w:id="681395641">
                      <w:marLeft w:val="0"/>
                      <w:marRight w:val="0"/>
                      <w:marTop w:val="0"/>
                      <w:marBottom w:val="0"/>
                      <w:divBdr>
                        <w:top w:val="none" w:sz="0" w:space="0" w:color="auto"/>
                        <w:left w:val="none" w:sz="0" w:space="0" w:color="auto"/>
                        <w:bottom w:val="none" w:sz="0" w:space="0" w:color="auto"/>
                        <w:right w:val="none" w:sz="0" w:space="0" w:color="auto"/>
                      </w:divBdr>
                    </w:div>
                    <w:div w:id="1848396882">
                      <w:marLeft w:val="0"/>
                      <w:marRight w:val="0"/>
                      <w:marTop w:val="0"/>
                      <w:marBottom w:val="0"/>
                      <w:divBdr>
                        <w:top w:val="none" w:sz="0" w:space="0" w:color="auto"/>
                        <w:left w:val="none" w:sz="0" w:space="0" w:color="auto"/>
                        <w:bottom w:val="none" w:sz="0" w:space="0" w:color="auto"/>
                        <w:right w:val="none" w:sz="0" w:space="0" w:color="auto"/>
                      </w:divBdr>
                    </w:div>
                  </w:divsChild>
                </w:div>
                <w:div w:id="452407251">
                  <w:marLeft w:val="0"/>
                  <w:marRight w:val="0"/>
                  <w:marTop w:val="0"/>
                  <w:marBottom w:val="0"/>
                  <w:divBdr>
                    <w:top w:val="none" w:sz="0" w:space="0" w:color="auto"/>
                    <w:left w:val="none" w:sz="0" w:space="0" w:color="auto"/>
                    <w:bottom w:val="none" w:sz="0" w:space="0" w:color="auto"/>
                    <w:right w:val="none" w:sz="0" w:space="0" w:color="auto"/>
                  </w:divBdr>
                  <w:divsChild>
                    <w:div w:id="1457329014">
                      <w:marLeft w:val="0"/>
                      <w:marRight w:val="0"/>
                      <w:marTop w:val="0"/>
                      <w:marBottom w:val="0"/>
                      <w:divBdr>
                        <w:top w:val="none" w:sz="0" w:space="0" w:color="auto"/>
                        <w:left w:val="none" w:sz="0" w:space="0" w:color="auto"/>
                        <w:bottom w:val="none" w:sz="0" w:space="0" w:color="auto"/>
                        <w:right w:val="none" w:sz="0" w:space="0" w:color="auto"/>
                      </w:divBdr>
                    </w:div>
                  </w:divsChild>
                </w:div>
                <w:div w:id="666131282">
                  <w:marLeft w:val="0"/>
                  <w:marRight w:val="0"/>
                  <w:marTop w:val="0"/>
                  <w:marBottom w:val="0"/>
                  <w:divBdr>
                    <w:top w:val="none" w:sz="0" w:space="0" w:color="auto"/>
                    <w:left w:val="none" w:sz="0" w:space="0" w:color="auto"/>
                    <w:bottom w:val="none" w:sz="0" w:space="0" w:color="auto"/>
                    <w:right w:val="none" w:sz="0" w:space="0" w:color="auto"/>
                  </w:divBdr>
                  <w:divsChild>
                    <w:div w:id="1164541565">
                      <w:marLeft w:val="0"/>
                      <w:marRight w:val="0"/>
                      <w:marTop w:val="0"/>
                      <w:marBottom w:val="0"/>
                      <w:divBdr>
                        <w:top w:val="none" w:sz="0" w:space="0" w:color="auto"/>
                        <w:left w:val="none" w:sz="0" w:space="0" w:color="auto"/>
                        <w:bottom w:val="none" w:sz="0" w:space="0" w:color="auto"/>
                        <w:right w:val="none" w:sz="0" w:space="0" w:color="auto"/>
                      </w:divBdr>
                    </w:div>
                  </w:divsChild>
                </w:div>
                <w:div w:id="103960094">
                  <w:marLeft w:val="0"/>
                  <w:marRight w:val="0"/>
                  <w:marTop w:val="0"/>
                  <w:marBottom w:val="0"/>
                  <w:divBdr>
                    <w:top w:val="none" w:sz="0" w:space="0" w:color="auto"/>
                    <w:left w:val="none" w:sz="0" w:space="0" w:color="auto"/>
                    <w:bottom w:val="none" w:sz="0" w:space="0" w:color="auto"/>
                    <w:right w:val="none" w:sz="0" w:space="0" w:color="auto"/>
                  </w:divBdr>
                  <w:divsChild>
                    <w:div w:id="1907572577">
                      <w:marLeft w:val="0"/>
                      <w:marRight w:val="0"/>
                      <w:marTop w:val="0"/>
                      <w:marBottom w:val="0"/>
                      <w:divBdr>
                        <w:top w:val="none" w:sz="0" w:space="0" w:color="auto"/>
                        <w:left w:val="none" w:sz="0" w:space="0" w:color="auto"/>
                        <w:bottom w:val="none" w:sz="0" w:space="0" w:color="auto"/>
                        <w:right w:val="none" w:sz="0" w:space="0" w:color="auto"/>
                      </w:divBdr>
                    </w:div>
                    <w:div w:id="1954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9288">
      <w:bodyDiv w:val="1"/>
      <w:marLeft w:val="0"/>
      <w:marRight w:val="0"/>
      <w:marTop w:val="0"/>
      <w:marBottom w:val="0"/>
      <w:divBdr>
        <w:top w:val="none" w:sz="0" w:space="0" w:color="auto"/>
        <w:left w:val="none" w:sz="0" w:space="0" w:color="auto"/>
        <w:bottom w:val="none" w:sz="0" w:space="0" w:color="auto"/>
        <w:right w:val="none" w:sz="0" w:space="0" w:color="auto"/>
      </w:divBdr>
      <w:divsChild>
        <w:div w:id="2132092512">
          <w:marLeft w:val="0"/>
          <w:marRight w:val="0"/>
          <w:marTop w:val="0"/>
          <w:marBottom w:val="0"/>
          <w:divBdr>
            <w:top w:val="none" w:sz="0" w:space="0" w:color="auto"/>
            <w:left w:val="none" w:sz="0" w:space="0" w:color="auto"/>
            <w:bottom w:val="none" w:sz="0" w:space="0" w:color="auto"/>
            <w:right w:val="none" w:sz="0" w:space="0" w:color="auto"/>
          </w:divBdr>
          <w:divsChild>
            <w:div w:id="600913734">
              <w:marLeft w:val="0"/>
              <w:marRight w:val="0"/>
              <w:marTop w:val="0"/>
              <w:marBottom w:val="0"/>
              <w:divBdr>
                <w:top w:val="none" w:sz="0" w:space="0" w:color="auto"/>
                <w:left w:val="none" w:sz="0" w:space="0" w:color="auto"/>
                <w:bottom w:val="none" w:sz="0" w:space="0" w:color="auto"/>
                <w:right w:val="none" w:sz="0" w:space="0" w:color="auto"/>
              </w:divBdr>
              <w:divsChild>
                <w:div w:id="1250306756">
                  <w:marLeft w:val="0"/>
                  <w:marRight w:val="0"/>
                  <w:marTop w:val="0"/>
                  <w:marBottom w:val="0"/>
                  <w:divBdr>
                    <w:top w:val="none" w:sz="0" w:space="0" w:color="auto"/>
                    <w:left w:val="none" w:sz="0" w:space="0" w:color="auto"/>
                    <w:bottom w:val="none" w:sz="0" w:space="0" w:color="auto"/>
                    <w:right w:val="none" w:sz="0" w:space="0" w:color="auto"/>
                  </w:divBdr>
                  <w:divsChild>
                    <w:div w:id="982662567">
                      <w:marLeft w:val="0"/>
                      <w:marRight w:val="0"/>
                      <w:marTop w:val="0"/>
                      <w:marBottom w:val="0"/>
                      <w:divBdr>
                        <w:top w:val="none" w:sz="0" w:space="0" w:color="auto"/>
                        <w:left w:val="none" w:sz="0" w:space="0" w:color="auto"/>
                        <w:bottom w:val="none" w:sz="0" w:space="0" w:color="auto"/>
                        <w:right w:val="none" w:sz="0" w:space="0" w:color="auto"/>
                      </w:divBdr>
                    </w:div>
                  </w:divsChild>
                </w:div>
                <w:div w:id="662926811">
                  <w:marLeft w:val="0"/>
                  <w:marRight w:val="0"/>
                  <w:marTop w:val="0"/>
                  <w:marBottom w:val="0"/>
                  <w:divBdr>
                    <w:top w:val="none" w:sz="0" w:space="0" w:color="auto"/>
                    <w:left w:val="none" w:sz="0" w:space="0" w:color="auto"/>
                    <w:bottom w:val="none" w:sz="0" w:space="0" w:color="auto"/>
                    <w:right w:val="none" w:sz="0" w:space="0" w:color="auto"/>
                  </w:divBdr>
                  <w:divsChild>
                    <w:div w:id="1114636656">
                      <w:marLeft w:val="0"/>
                      <w:marRight w:val="0"/>
                      <w:marTop w:val="0"/>
                      <w:marBottom w:val="0"/>
                      <w:divBdr>
                        <w:top w:val="none" w:sz="0" w:space="0" w:color="auto"/>
                        <w:left w:val="none" w:sz="0" w:space="0" w:color="auto"/>
                        <w:bottom w:val="none" w:sz="0" w:space="0" w:color="auto"/>
                        <w:right w:val="none" w:sz="0" w:space="0" w:color="auto"/>
                      </w:divBdr>
                    </w:div>
                    <w:div w:id="1009603407">
                      <w:marLeft w:val="0"/>
                      <w:marRight w:val="0"/>
                      <w:marTop w:val="0"/>
                      <w:marBottom w:val="0"/>
                      <w:divBdr>
                        <w:top w:val="none" w:sz="0" w:space="0" w:color="auto"/>
                        <w:left w:val="none" w:sz="0" w:space="0" w:color="auto"/>
                        <w:bottom w:val="none" w:sz="0" w:space="0" w:color="auto"/>
                        <w:right w:val="none" w:sz="0" w:space="0" w:color="auto"/>
                      </w:divBdr>
                    </w:div>
                  </w:divsChild>
                </w:div>
                <w:div w:id="879905273">
                  <w:marLeft w:val="0"/>
                  <w:marRight w:val="0"/>
                  <w:marTop w:val="0"/>
                  <w:marBottom w:val="0"/>
                  <w:divBdr>
                    <w:top w:val="none" w:sz="0" w:space="0" w:color="auto"/>
                    <w:left w:val="none" w:sz="0" w:space="0" w:color="auto"/>
                    <w:bottom w:val="none" w:sz="0" w:space="0" w:color="auto"/>
                    <w:right w:val="none" w:sz="0" w:space="0" w:color="auto"/>
                  </w:divBdr>
                  <w:divsChild>
                    <w:div w:id="1798403655">
                      <w:marLeft w:val="0"/>
                      <w:marRight w:val="0"/>
                      <w:marTop w:val="0"/>
                      <w:marBottom w:val="0"/>
                      <w:divBdr>
                        <w:top w:val="none" w:sz="0" w:space="0" w:color="auto"/>
                        <w:left w:val="none" w:sz="0" w:space="0" w:color="auto"/>
                        <w:bottom w:val="none" w:sz="0" w:space="0" w:color="auto"/>
                        <w:right w:val="none" w:sz="0" w:space="0" w:color="auto"/>
                      </w:divBdr>
                    </w:div>
                  </w:divsChild>
                </w:div>
                <w:div w:id="1019238812">
                  <w:marLeft w:val="0"/>
                  <w:marRight w:val="0"/>
                  <w:marTop w:val="0"/>
                  <w:marBottom w:val="0"/>
                  <w:divBdr>
                    <w:top w:val="none" w:sz="0" w:space="0" w:color="auto"/>
                    <w:left w:val="none" w:sz="0" w:space="0" w:color="auto"/>
                    <w:bottom w:val="none" w:sz="0" w:space="0" w:color="auto"/>
                    <w:right w:val="none" w:sz="0" w:space="0" w:color="auto"/>
                  </w:divBdr>
                  <w:divsChild>
                    <w:div w:id="1882402948">
                      <w:marLeft w:val="0"/>
                      <w:marRight w:val="0"/>
                      <w:marTop w:val="0"/>
                      <w:marBottom w:val="0"/>
                      <w:divBdr>
                        <w:top w:val="none" w:sz="0" w:space="0" w:color="auto"/>
                        <w:left w:val="none" w:sz="0" w:space="0" w:color="auto"/>
                        <w:bottom w:val="none" w:sz="0" w:space="0" w:color="auto"/>
                        <w:right w:val="none" w:sz="0" w:space="0" w:color="auto"/>
                      </w:divBdr>
                    </w:div>
                  </w:divsChild>
                </w:div>
                <w:div w:id="149180696">
                  <w:marLeft w:val="0"/>
                  <w:marRight w:val="0"/>
                  <w:marTop w:val="0"/>
                  <w:marBottom w:val="0"/>
                  <w:divBdr>
                    <w:top w:val="none" w:sz="0" w:space="0" w:color="auto"/>
                    <w:left w:val="none" w:sz="0" w:space="0" w:color="auto"/>
                    <w:bottom w:val="none" w:sz="0" w:space="0" w:color="auto"/>
                    <w:right w:val="none" w:sz="0" w:space="0" w:color="auto"/>
                  </w:divBdr>
                  <w:divsChild>
                    <w:div w:id="1735351079">
                      <w:marLeft w:val="0"/>
                      <w:marRight w:val="0"/>
                      <w:marTop w:val="0"/>
                      <w:marBottom w:val="0"/>
                      <w:divBdr>
                        <w:top w:val="none" w:sz="0" w:space="0" w:color="auto"/>
                        <w:left w:val="none" w:sz="0" w:space="0" w:color="auto"/>
                        <w:bottom w:val="none" w:sz="0" w:space="0" w:color="auto"/>
                        <w:right w:val="none" w:sz="0" w:space="0" w:color="auto"/>
                      </w:divBdr>
                    </w:div>
                    <w:div w:id="1283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38775">
      <w:bodyDiv w:val="1"/>
      <w:marLeft w:val="0"/>
      <w:marRight w:val="0"/>
      <w:marTop w:val="0"/>
      <w:marBottom w:val="0"/>
      <w:divBdr>
        <w:top w:val="none" w:sz="0" w:space="0" w:color="auto"/>
        <w:left w:val="none" w:sz="0" w:space="0" w:color="auto"/>
        <w:bottom w:val="none" w:sz="0" w:space="0" w:color="auto"/>
        <w:right w:val="none" w:sz="0" w:space="0" w:color="auto"/>
      </w:divBdr>
      <w:divsChild>
        <w:div w:id="1256742046">
          <w:marLeft w:val="0"/>
          <w:marRight w:val="0"/>
          <w:marTop w:val="0"/>
          <w:marBottom w:val="0"/>
          <w:divBdr>
            <w:top w:val="none" w:sz="0" w:space="0" w:color="auto"/>
            <w:left w:val="none" w:sz="0" w:space="0" w:color="auto"/>
            <w:bottom w:val="none" w:sz="0" w:space="0" w:color="auto"/>
            <w:right w:val="none" w:sz="0" w:space="0" w:color="auto"/>
          </w:divBdr>
          <w:divsChild>
            <w:div w:id="246960075">
              <w:marLeft w:val="0"/>
              <w:marRight w:val="0"/>
              <w:marTop w:val="0"/>
              <w:marBottom w:val="0"/>
              <w:divBdr>
                <w:top w:val="none" w:sz="0" w:space="0" w:color="auto"/>
                <w:left w:val="none" w:sz="0" w:space="0" w:color="auto"/>
                <w:bottom w:val="none" w:sz="0" w:space="0" w:color="auto"/>
                <w:right w:val="none" w:sz="0" w:space="0" w:color="auto"/>
              </w:divBdr>
              <w:divsChild>
                <w:div w:id="655039931">
                  <w:marLeft w:val="0"/>
                  <w:marRight w:val="0"/>
                  <w:marTop w:val="0"/>
                  <w:marBottom w:val="0"/>
                  <w:divBdr>
                    <w:top w:val="none" w:sz="0" w:space="0" w:color="auto"/>
                    <w:left w:val="none" w:sz="0" w:space="0" w:color="auto"/>
                    <w:bottom w:val="none" w:sz="0" w:space="0" w:color="auto"/>
                    <w:right w:val="none" w:sz="0" w:space="0" w:color="auto"/>
                  </w:divBdr>
                  <w:divsChild>
                    <w:div w:id="1285886017">
                      <w:marLeft w:val="0"/>
                      <w:marRight w:val="0"/>
                      <w:marTop w:val="0"/>
                      <w:marBottom w:val="0"/>
                      <w:divBdr>
                        <w:top w:val="none" w:sz="0" w:space="0" w:color="auto"/>
                        <w:left w:val="none" w:sz="0" w:space="0" w:color="auto"/>
                        <w:bottom w:val="none" w:sz="0" w:space="0" w:color="auto"/>
                        <w:right w:val="none" w:sz="0" w:space="0" w:color="auto"/>
                      </w:divBdr>
                    </w:div>
                  </w:divsChild>
                </w:div>
                <w:div w:id="187061515">
                  <w:marLeft w:val="0"/>
                  <w:marRight w:val="0"/>
                  <w:marTop w:val="0"/>
                  <w:marBottom w:val="0"/>
                  <w:divBdr>
                    <w:top w:val="none" w:sz="0" w:space="0" w:color="auto"/>
                    <w:left w:val="none" w:sz="0" w:space="0" w:color="auto"/>
                    <w:bottom w:val="none" w:sz="0" w:space="0" w:color="auto"/>
                    <w:right w:val="none" w:sz="0" w:space="0" w:color="auto"/>
                  </w:divBdr>
                  <w:divsChild>
                    <w:div w:id="730469044">
                      <w:marLeft w:val="0"/>
                      <w:marRight w:val="0"/>
                      <w:marTop w:val="0"/>
                      <w:marBottom w:val="0"/>
                      <w:divBdr>
                        <w:top w:val="none" w:sz="0" w:space="0" w:color="auto"/>
                        <w:left w:val="none" w:sz="0" w:space="0" w:color="auto"/>
                        <w:bottom w:val="none" w:sz="0" w:space="0" w:color="auto"/>
                        <w:right w:val="none" w:sz="0" w:space="0" w:color="auto"/>
                      </w:divBdr>
                    </w:div>
                    <w:div w:id="432671988">
                      <w:marLeft w:val="0"/>
                      <w:marRight w:val="0"/>
                      <w:marTop w:val="0"/>
                      <w:marBottom w:val="0"/>
                      <w:divBdr>
                        <w:top w:val="none" w:sz="0" w:space="0" w:color="auto"/>
                        <w:left w:val="none" w:sz="0" w:space="0" w:color="auto"/>
                        <w:bottom w:val="none" w:sz="0" w:space="0" w:color="auto"/>
                        <w:right w:val="none" w:sz="0" w:space="0" w:color="auto"/>
                      </w:divBdr>
                    </w:div>
                  </w:divsChild>
                </w:div>
                <w:div w:id="1638026362">
                  <w:marLeft w:val="0"/>
                  <w:marRight w:val="0"/>
                  <w:marTop w:val="0"/>
                  <w:marBottom w:val="0"/>
                  <w:divBdr>
                    <w:top w:val="none" w:sz="0" w:space="0" w:color="auto"/>
                    <w:left w:val="none" w:sz="0" w:space="0" w:color="auto"/>
                    <w:bottom w:val="none" w:sz="0" w:space="0" w:color="auto"/>
                    <w:right w:val="none" w:sz="0" w:space="0" w:color="auto"/>
                  </w:divBdr>
                  <w:divsChild>
                    <w:div w:id="776221325">
                      <w:marLeft w:val="0"/>
                      <w:marRight w:val="0"/>
                      <w:marTop w:val="0"/>
                      <w:marBottom w:val="0"/>
                      <w:divBdr>
                        <w:top w:val="none" w:sz="0" w:space="0" w:color="auto"/>
                        <w:left w:val="none" w:sz="0" w:space="0" w:color="auto"/>
                        <w:bottom w:val="none" w:sz="0" w:space="0" w:color="auto"/>
                        <w:right w:val="none" w:sz="0" w:space="0" w:color="auto"/>
                      </w:divBdr>
                    </w:div>
                  </w:divsChild>
                </w:div>
                <w:div w:id="1141726650">
                  <w:marLeft w:val="0"/>
                  <w:marRight w:val="0"/>
                  <w:marTop w:val="0"/>
                  <w:marBottom w:val="0"/>
                  <w:divBdr>
                    <w:top w:val="none" w:sz="0" w:space="0" w:color="auto"/>
                    <w:left w:val="none" w:sz="0" w:space="0" w:color="auto"/>
                    <w:bottom w:val="none" w:sz="0" w:space="0" w:color="auto"/>
                    <w:right w:val="none" w:sz="0" w:space="0" w:color="auto"/>
                  </w:divBdr>
                  <w:divsChild>
                    <w:div w:id="98795310">
                      <w:marLeft w:val="0"/>
                      <w:marRight w:val="0"/>
                      <w:marTop w:val="0"/>
                      <w:marBottom w:val="0"/>
                      <w:divBdr>
                        <w:top w:val="none" w:sz="0" w:space="0" w:color="auto"/>
                        <w:left w:val="none" w:sz="0" w:space="0" w:color="auto"/>
                        <w:bottom w:val="none" w:sz="0" w:space="0" w:color="auto"/>
                        <w:right w:val="none" w:sz="0" w:space="0" w:color="auto"/>
                      </w:divBdr>
                    </w:div>
                  </w:divsChild>
                </w:div>
                <w:div w:id="1175414751">
                  <w:marLeft w:val="0"/>
                  <w:marRight w:val="0"/>
                  <w:marTop w:val="0"/>
                  <w:marBottom w:val="0"/>
                  <w:divBdr>
                    <w:top w:val="none" w:sz="0" w:space="0" w:color="auto"/>
                    <w:left w:val="none" w:sz="0" w:space="0" w:color="auto"/>
                    <w:bottom w:val="none" w:sz="0" w:space="0" w:color="auto"/>
                    <w:right w:val="none" w:sz="0" w:space="0" w:color="auto"/>
                  </w:divBdr>
                  <w:divsChild>
                    <w:div w:id="1165821541">
                      <w:marLeft w:val="0"/>
                      <w:marRight w:val="0"/>
                      <w:marTop w:val="0"/>
                      <w:marBottom w:val="0"/>
                      <w:divBdr>
                        <w:top w:val="none" w:sz="0" w:space="0" w:color="auto"/>
                        <w:left w:val="none" w:sz="0" w:space="0" w:color="auto"/>
                        <w:bottom w:val="none" w:sz="0" w:space="0" w:color="auto"/>
                        <w:right w:val="none" w:sz="0" w:space="0" w:color="auto"/>
                      </w:divBdr>
                    </w:div>
                    <w:div w:id="13702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2981">
      <w:bodyDiv w:val="1"/>
      <w:marLeft w:val="0"/>
      <w:marRight w:val="0"/>
      <w:marTop w:val="0"/>
      <w:marBottom w:val="0"/>
      <w:divBdr>
        <w:top w:val="none" w:sz="0" w:space="0" w:color="auto"/>
        <w:left w:val="none" w:sz="0" w:space="0" w:color="auto"/>
        <w:bottom w:val="none" w:sz="0" w:space="0" w:color="auto"/>
        <w:right w:val="none" w:sz="0" w:space="0" w:color="auto"/>
      </w:divBdr>
    </w:div>
    <w:div w:id="1158309336">
      <w:bodyDiv w:val="1"/>
      <w:marLeft w:val="0"/>
      <w:marRight w:val="0"/>
      <w:marTop w:val="0"/>
      <w:marBottom w:val="0"/>
      <w:divBdr>
        <w:top w:val="none" w:sz="0" w:space="0" w:color="auto"/>
        <w:left w:val="none" w:sz="0" w:space="0" w:color="auto"/>
        <w:bottom w:val="none" w:sz="0" w:space="0" w:color="auto"/>
        <w:right w:val="none" w:sz="0" w:space="0" w:color="auto"/>
      </w:divBdr>
    </w:div>
    <w:div w:id="1231160145">
      <w:bodyDiv w:val="1"/>
      <w:marLeft w:val="0"/>
      <w:marRight w:val="0"/>
      <w:marTop w:val="0"/>
      <w:marBottom w:val="0"/>
      <w:divBdr>
        <w:top w:val="none" w:sz="0" w:space="0" w:color="auto"/>
        <w:left w:val="none" w:sz="0" w:space="0" w:color="auto"/>
        <w:bottom w:val="none" w:sz="0" w:space="0" w:color="auto"/>
        <w:right w:val="none" w:sz="0" w:space="0" w:color="auto"/>
      </w:divBdr>
      <w:divsChild>
        <w:div w:id="1624461543">
          <w:marLeft w:val="0"/>
          <w:marRight w:val="0"/>
          <w:marTop w:val="0"/>
          <w:marBottom w:val="0"/>
          <w:divBdr>
            <w:top w:val="none" w:sz="0" w:space="0" w:color="auto"/>
            <w:left w:val="none" w:sz="0" w:space="0" w:color="auto"/>
            <w:bottom w:val="none" w:sz="0" w:space="0" w:color="auto"/>
            <w:right w:val="none" w:sz="0" w:space="0" w:color="auto"/>
          </w:divBdr>
        </w:div>
        <w:div w:id="1061249641">
          <w:marLeft w:val="0"/>
          <w:marRight w:val="0"/>
          <w:marTop w:val="0"/>
          <w:marBottom w:val="0"/>
          <w:divBdr>
            <w:top w:val="none" w:sz="0" w:space="0" w:color="auto"/>
            <w:left w:val="none" w:sz="0" w:space="0" w:color="auto"/>
            <w:bottom w:val="none" w:sz="0" w:space="0" w:color="auto"/>
            <w:right w:val="none" w:sz="0" w:space="0" w:color="auto"/>
          </w:divBdr>
        </w:div>
        <w:div w:id="1928030225">
          <w:marLeft w:val="0"/>
          <w:marRight w:val="0"/>
          <w:marTop w:val="0"/>
          <w:marBottom w:val="0"/>
          <w:divBdr>
            <w:top w:val="none" w:sz="0" w:space="0" w:color="auto"/>
            <w:left w:val="none" w:sz="0" w:space="0" w:color="auto"/>
            <w:bottom w:val="none" w:sz="0" w:space="0" w:color="auto"/>
            <w:right w:val="none" w:sz="0" w:space="0" w:color="auto"/>
          </w:divBdr>
        </w:div>
        <w:div w:id="1776100280">
          <w:marLeft w:val="0"/>
          <w:marRight w:val="0"/>
          <w:marTop w:val="0"/>
          <w:marBottom w:val="0"/>
          <w:divBdr>
            <w:top w:val="none" w:sz="0" w:space="0" w:color="auto"/>
            <w:left w:val="none" w:sz="0" w:space="0" w:color="auto"/>
            <w:bottom w:val="none" w:sz="0" w:space="0" w:color="auto"/>
            <w:right w:val="none" w:sz="0" w:space="0" w:color="auto"/>
          </w:divBdr>
        </w:div>
      </w:divsChild>
    </w:div>
    <w:div w:id="1391689423">
      <w:bodyDiv w:val="1"/>
      <w:marLeft w:val="0"/>
      <w:marRight w:val="0"/>
      <w:marTop w:val="0"/>
      <w:marBottom w:val="0"/>
      <w:divBdr>
        <w:top w:val="none" w:sz="0" w:space="0" w:color="auto"/>
        <w:left w:val="none" w:sz="0" w:space="0" w:color="auto"/>
        <w:bottom w:val="none" w:sz="0" w:space="0" w:color="auto"/>
        <w:right w:val="none" w:sz="0" w:space="0" w:color="auto"/>
      </w:divBdr>
    </w:div>
    <w:div w:id="1877423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AA1CB-3053-DB42-AB91-C6B79475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2021-01-07T21:44:00Z</cp:lastPrinted>
  <dcterms:created xsi:type="dcterms:W3CDTF">2021-01-07T21:45:00Z</dcterms:created>
  <dcterms:modified xsi:type="dcterms:W3CDTF">2021-01-07T21:45:00Z</dcterms:modified>
</cp:coreProperties>
</file>